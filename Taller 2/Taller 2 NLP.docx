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76173" w:rsidR="00B14511" w:rsidP="00B14511" w:rsidRDefault="00B14511" w14:paraId="17E9BE8B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A76173">
        <w:rPr>
          <w:rStyle w:val="normaltextrun"/>
          <w:rFonts w:ascii="Arial" w:hAnsi="Arial" w:cs="Arial"/>
          <w:sz w:val="22"/>
          <w:szCs w:val="22"/>
          <w:lang w:val="es-ES"/>
        </w:rPr>
        <w:t xml:space="preserve">Integrantes: Fabian Pallares, Daniel </w:t>
      </w:r>
      <w:proofErr w:type="spellStart"/>
      <w:r w:rsidRPr="00A76173">
        <w:rPr>
          <w:rStyle w:val="normaltextrun"/>
          <w:rFonts w:ascii="Arial" w:hAnsi="Arial" w:cs="Arial"/>
          <w:sz w:val="22"/>
          <w:szCs w:val="22"/>
          <w:lang w:val="es-ES"/>
        </w:rPr>
        <w:t>Mejia</w:t>
      </w:r>
      <w:proofErr w:type="spellEnd"/>
      <w:r w:rsidRPr="00A76173">
        <w:rPr>
          <w:rStyle w:val="normaltextrun"/>
          <w:rFonts w:ascii="Arial" w:hAnsi="Arial" w:cs="Arial"/>
          <w:sz w:val="22"/>
          <w:szCs w:val="22"/>
          <w:lang w:val="es-ES"/>
        </w:rPr>
        <w:t>, Laura Mora</w:t>
      </w:r>
      <w:r w:rsidRPr="00A76173">
        <w:rPr>
          <w:rStyle w:val="eop"/>
          <w:rFonts w:ascii="Arial" w:hAnsi="Arial" w:cs="Arial"/>
          <w:sz w:val="22"/>
          <w:szCs w:val="22"/>
        </w:rPr>
        <w:t> </w:t>
      </w:r>
    </w:p>
    <w:p w:rsidRPr="00A76173" w:rsidR="00B14511" w:rsidP="00B14511" w:rsidRDefault="00B14511" w14:paraId="7D3FA6C5" w14:textId="50E9C85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A76173">
        <w:rPr>
          <w:rStyle w:val="normaltextrun"/>
          <w:rFonts w:ascii="Arial" w:hAnsi="Arial" w:cs="Arial"/>
          <w:sz w:val="22"/>
          <w:szCs w:val="22"/>
          <w:lang w:val="es-ES"/>
        </w:rPr>
        <w:t>Septiembre 6</w:t>
      </w:r>
      <w:r w:rsidRPr="00A76173">
        <w:rPr>
          <w:rStyle w:val="normaltextrun"/>
          <w:rFonts w:ascii="Arial" w:hAnsi="Arial" w:cs="Arial"/>
          <w:sz w:val="22"/>
          <w:szCs w:val="22"/>
          <w:lang w:val="es-ES"/>
        </w:rPr>
        <w:t>/2022</w:t>
      </w:r>
      <w:r w:rsidRPr="00A76173">
        <w:rPr>
          <w:rStyle w:val="eop"/>
          <w:rFonts w:ascii="Arial" w:hAnsi="Arial" w:cs="Arial"/>
          <w:sz w:val="22"/>
          <w:szCs w:val="22"/>
        </w:rPr>
        <w:t> </w:t>
      </w:r>
    </w:p>
    <w:p w:rsidRPr="00A76173" w:rsidR="00B14511" w:rsidP="00B14511" w:rsidRDefault="00B14511" w14:paraId="0DEDD053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A76173">
        <w:rPr>
          <w:rStyle w:val="eop"/>
          <w:rFonts w:ascii="Arial" w:hAnsi="Arial" w:cs="Arial"/>
          <w:sz w:val="22"/>
          <w:szCs w:val="22"/>
        </w:rPr>
        <w:t> </w:t>
      </w:r>
    </w:p>
    <w:p w:rsidRPr="00A76173" w:rsidR="00B14511" w:rsidP="00B14511" w:rsidRDefault="00B14511" w14:paraId="775DC442" w14:textId="20A6C3A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76173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 xml:space="preserve">Taller </w:t>
      </w:r>
      <w:r w:rsidRPr="00A76173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2</w:t>
      </w:r>
      <w:r w:rsidRPr="00A76173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 xml:space="preserve"> NLP.</w:t>
      </w:r>
      <w:r w:rsidRPr="00A76173">
        <w:rPr>
          <w:rStyle w:val="eop"/>
          <w:rFonts w:ascii="Arial" w:hAnsi="Arial" w:cs="Arial"/>
          <w:sz w:val="22"/>
          <w:szCs w:val="22"/>
        </w:rPr>
        <w:t> </w:t>
      </w:r>
    </w:p>
    <w:p w:rsidRPr="00A76173" w:rsidR="00E54DA5" w:rsidP="00B14511" w:rsidRDefault="00E54DA5" w14:paraId="38AC9CC2" w14:textId="5106961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Pr="00A76173" w:rsidR="00E54DA5" w:rsidP="00E54DA5" w:rsidRDefault="00E54DA5" w14:paraId="04B7F0FB" w14:textId="19922B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173">
        <w:rPr>
          <w:rStyle w:val="eop"/>
          <w:rFonts w:ascii="Arial" w:hAnsi="Arial" w:cs="Arial"/>
          <w:sz w:val="22"/>
          <w:szCs w:val="22"/>
        </w:rPr>
        <w:t>Con el fin de dar solución al taller</w:t>
      </w:r>
      <w:r w:rsidR="009324C0">
        <w:rPr>
          <w:rStyle w:val="eop"/>
          <w:rFonts w:ascii="Arial" w:hAnsi="Arial" w:cs="Arial"/>
          <w:sz w:val="22"/>
          <w:szCs w:val="22"/>
        </w:rPr>
        <w:t>,</w:t>
      </w:r>
      <w:r w:rsidRPr="00A76173">
        <w:rPr>
          <w:rStyle w:val="eop"/>
          <w:rFonts w:ascii="Arial" w:hAnsi="Arial" w:cs="Arial"/>
          <w:sz w:val="22"/>
          <w:szCs w:val="22"/>
        </w:rPr>
        <w:t xml:space="preserve"> se </w:t>
      </w:r>
      <w:r w:rsidRPr="00A76173" w:rsidR="00970508">
        <w:rPr>
          <w:rStyle w:val="eop"/>
          <w:rFonts w:ascii="Arial" w:hAnsi="Arial" w:cs="Arial"/>
          <w:sz w:val="22"/>
          <w:szCs w:val="22"/>
        </w:rPr>
        <w:t>decide</w:t>
      </w:r>
      <w:r w:rsidRPr="00A76173">
        <w:rPr>
          <w:rStyle w:val="eop"/>
          <w:rFonts w:ascii="Arial" w:hAnsi="Arial" w:cs="Arial"/>
          <w:sz w:val="22"/>
          <w:szCs w:val="22"/>
        </w:rPr>
        <w:t xml:space="preserve"> usar el libro de </w:t>
      </w:r>
      <w:r w:rsidRPr="00A76173" w:rsidR="00970508">
        <w:rPr>
          <w:rStyle w:val="eop"/>
          <w:rFonts w:ascii="Arial" w:hAnsi="Arial" w:cs="Arial"/>
          <w:sz w:val="22"/>
          <w:szCs w:val="22"/>
        </w:rPr>
        <w:t>“</w:t>
      </w:r>
      <w:r w:rsidRPr="00A76173" w:rsidR="00970508">
        <w:rPr>
          <w:rStyle w:val="eop"/>
          <w:rFonts w:ascii="Arial" w:hAnsi="Arial" w:cs="Arial"/>
          <w:sz w:val="22"/>
          <w:szCs w:val="22"/>
        </w:rPr>
        <w:t>cuentos_allan_poe_esp.txt</w:t>
      </w:r>
      <w:r w:rsidRPr="00A76173" w:rsidR="00970508">
        <w:rPr>
          <w:rStyle w:val="eop"/>
          <w:rFonts w:ascii="Arial" w:hAnsi="Arial" w:cs="Arial"/>
          <w:sz w:val="22"/>
          <w:szCs w:val="22"/>
        </w:rPr>
        <w:t xml:space="preserve">”, adicionalmente se importa la librería </w:t>
      </w:r>
      <w:proofErr w:type="spellStart"/>
      <w:r w:rsidRPr="00A76173" w:rsidR="00970508">
        <w:rPr>
          <w:rStyle w:val="eop"/>
          <w:rFonts w:ascii="Arial" w:hAnsi="Arial" w:cs="Arial"/>
          <w:sz w:val="22"/>
          <w:szCs w:val="22"/>
        </w:rPr>
        <w:t>nltk</w:t>
      </w:r>
      <w:proofErr w:type="spellEnd"/>
      <w:r w:rsidRPr="00A76173" w:rsidR="00763968">
        <w:rPr>
          <w:rStyle w:val="eop"/>
          <w:rFonts w:ascii="Arial" w:hAnsi="Arial" w:cs="Arial"/>
          <w:sz w:val="22"/>
          <w:szCs w:val="22"/>
        </w:rPr>
        <w:t xml:space="preserve"> y el componente de </w:t>
      </w:r>
      <w:proofErr w:type="spellStart"/>
      <w:r w:rsidRPr="00A76173" w:rsidR="00763968">
        <w:rPr>
          <w:rStyle w:val="eop"/>
          <w:rFonts w:ascii="Arial" w:hAnsi="Arial" w:cs="Arial"/>
          <w:sz w:val="22"/>
          <w:szCs w:val="22"/>
        </w:rPr>
        <w:t>PlaintextCorpusReader</w:t>
      </w:r>
      <w:proofErr w:type="spellEnd"/>
      <w:r w:rsidRPr="00A76173" w:rsidR="00763968">
        <w:rPr>
          <w:rStyle w:val="eop"/>
          <w:rFonts w:ascii="Arial" w:hAnsi="Arial" w:cs="Arial"/>
          <w:sz w:val="22"/>
          <w:szCs w:val="22"/>
        </w:rPr>
        <w:t xml:space="preserve">. </w:t>
      </w:r>
    </w:p>
    <w:p w:rsidRPr="00A76173" w:rsidR="00FF7560" w:rsidP="00FF7560" w:rsidRDefault="00FF7560" w14:paraId="4417C022" w14:textId="68940B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val="es-CO" w:eastAsia="es-MX"/>
        </w:rPr>
      </w:pPr>
      <w:r w:rsidRPr="00FF7560">
        <w:rPr>
          <w:rFonts w:ascii="Arial" w:hAnsi="Arial" w:eastAsia="Times New Roman" w:cs="Arial"/>
          <w:lang w:val="es-CO" w:eastAsia="es-MX"/>
        </w:rPr>
        <w:t xml:space="preserve">Escriba una </w:t>
      </w:r>
      <w:r w:rsidRPr="00A76173" w:rsidR="00343BA1">
        <w:rPr>
          <w:rFonts w:ascii="Arial" w:hAnsi="Arial" w:eastAsia="Times New Roman" w:cs="Arial"/>
          <w:lang w:val="es-CO" w:eastAsia="es-MX"/>
        </w:rPr>
        <w:t>función</w:t>
      </w:r>
      <w:r w:rsidRPr="00FF7560">
        <w:rPr>
          <w:rFonts w:ascii="Arial" w:hAnsi="Arial" w:eastAsia="Times New Roman" w:cs="Arial"/>
          <w:lang w:val="es-CO" w:eastAsia="es-MX"/>
        </w:rPr>
        <w:t xml:space="preserve"> que encuentre las 50 palabras </w:t>
      </w:r>
      <w:r w:rsidRPr="00A76173" w:rsidR="00343BA1">
        <w:rPr>
          <w:rFonts w:ascii="Arial" w:hAnsi="Arial" w:eastAsia="Times New Roman" w:cs="Arial"/>
          <w:lang w:val="es-CO" w:eastAsia="es-MX"/>
        </w:rPr>
        <w:t>más</w:t>
      </w:r>
      <w:r w:rsidRPr="00FF7560">
        <w:rPr>
          <w:rFonts w:ascii="Arial" w:hAnsi="Arial" w:eastAsia="Times New Roman" w:cs="Arial"/>
          <w:lang w:val="es-CO" w:eastAsia="es-MX"/>
        </w:rPr>
        <w:t xml:space="preserve"> frecuentes en el libro seleccionado que no sean palabras </w:t>
      </w:r>
      <w:r w:rsidRPr="00A76173" w:rsidR="00343BA1">
        <w:rPr>
          <w:rFonts w:ascii="Arial" w:hAnsi="Arial" w:eastAsia="Times New Roman" w:cs="Arial"/>
          <w:lang w:val="es-CO" w:eastAsia="es-MX"/>
        </w:rPr>
        <w:t>vacías</w:t>
      </w:r>
      <w:r w:rsidRPr="00FF7560">
        <w:rPr>
          <w:rFonts w:ascii="Arial" w:hAnsi="Arial" w:eastAsia="Times New Roman" w:cs="Arial"/>
          <w:lang w:val="es-CO" w:eastAsia="es-MX"/>
        </w:rPr>
        <w:t xml:space="preserve">. </w:t>
      </w:r>
    </w:p>
    <w:p w:rsidRPr="00A76173" w:rsidR="00CB443C" w:rsidP="003608E1" w:rsidRDefault="00F35A66" w14:paraId="127CB26F" w14:textId="0635565C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A76173">
        <w:rPr>
          <w:rFonts w:ascii="Arial" w:hAnsi="Arial" w:eastAsia="Times New Roman" w:cs="Arial"/>
          <w:lang w:val="es-CO" w:eastAsia="es-MX"/>
        </w:rPr>
        <w:t xml:space="preserve">Inicialmente se </w:t>
      </w:r>
      <w:r w:rsidRPr="00A76173" w:rsidR="007E4EC6">
        <w:rPr>
          <w:rFonts w:ascii="Arial" w:hAnsi="Arial" w:eastAsia="Times New Roman" w:cs="Arial"/>
          <w:lang w:val="es-CO" w:eastAsia="es-MX"/>
        </w:rPr>
        <w:t xml:space="preserve">importa desde la librería de </w:t>
      </w:r>
      <w:proofErr w:type="spellStart"/>
      <w:r w:rsidRPr="00A76173" w:rsidR="007E4EC6">
        <w:rPr>
          <w:rFonts w:ascii="Arial" w:hAnsi="Arial" w:eastAsia="Times New Roman" w:cs="Arial"/>
          <w:lang w:val="es-CO" w:eastAsia="es-MX"/>
        </w:rPr>
        <w:t>nltk</w:t>
      </w:r>
      <w:proofErr w:type="spellEnd"/>
      <w:r w:rsidRPr="00A76173" w:rsidR="007E4EC6">
        <w:rPr>
          <w:rFonts w:ascii="Arial" w:hAnsi="Arial" w:eastAsia="Times New Roman" w:cs="Arial"/>
          <w:lang w:val="es-CO" w:eastAsia="es-MX"/>
        </w:rPr>
        <w:t xml:space="preserve"> </w:t>
      </w:r>
      <w:r w:rsidRPr="00A76173" w:rsidR="00E54DA5">
        <w:rPr>
          <w:rFonts w:ascii="Arial" w:hAnsi="Arial" w:eastAsia="Times New Roman" w:cs="Arial"/>
          <w:lang w:val="es-CO" w:eastAsia="es-MX"/>
        </w:rPr>
        <w:t xml:space="preserve">lo relacionado con </w:t>
      </w:r>
      <w:proofErr w:type="spellStart"/>
      <w:r w:rsidRPr="00A76173" w:rsidR="00E54DA5">
        <w:rPr>
          <w:rFonts w:ascii="Arial" w:hAnsi="Arial" w:eastAsia="Times New Roman" w:cs="Arial"/>
          <w:lang w:val="es-CO" w:eastAsia="es-MX"/>
        </w:rPr>
        <w:t>stopwords</w:t>
      </w:r>
      <w:proofErr w:type="spellEnd"/>
      <w:r w:rsidRPr="00A76173" w:rsidR="00420F6B">
        <w:rPr>
          <w:rFonts w:ascii="Arial" w:hAnsi="Arial" w:eastAsia="Times New Roman" w:cs="Arial"/>
          <w:lang w:val="es-CO" w:eastAsia="es-MX"/>
        </w:rPr>
        <w:t xml:space="preserve">, posteriormente </w:t>
      </w:r>
      <w:r w:rsidRPr="00A76173" w:rsidR="003608E1">
        <w:rPr>
          <w:rFonts w:ascii="Arial" w:hAnsi="Arial" w:eastAsia="Times New Roman" w:cs="Arial"/>
          <w:lang w:val="es-CO" w:eastAsia="es-MX"/>
        </w:rPr>
        <w:t xml:space="preserve">se aplica una pequeña limpieza de datos, donde </w:t>
      </w:r>
      <w:r w:rsidRPr="00A76173" w:rsidR="00F3214C">
        <w:rPr>
          <w:rFonts w:ascii="Arial" w:hAnsi="Arial" w:eastAsia="Times New Roman" w:cs="Arial"/>
          <w:lang w:val="es-CO" w:eastAsia="es-MX"/>
        </w:rPr>
        <w:t xml:space="preserve">se realiza </w:t>
      </w:r>
      <w:r w:rsidR="00876B92">
        <w:rPr>
          <w:rFonts w:ascii="Arial" w:hAnsi="Arial" w:eastAsia="Times New Roman" w:cs="Arial"/>
          <w:lang w:val="es-CO" w:eastAsia="es-MX"/>
        </w:rPr>
        <w:t xml:space="preserve">la </w:t>
      </w:r>
      <w:r w:rsidRPr="00A76173" w:rsidR="00DD1C21">
        <w:rPr>
          <w:rFonts w:ascii="Arial" w:hAnsi="Arial" w:eastAsia="Times New Roman" w:cs="Arial"/>
          <w:lang w:val="es-CO" w:eastAsia="es-MX"/>
        </w:rPr>
        <w:t>toma</w:t>
      </w:r>
      <w:r w:rsidR="00A52768">
        <w:rPr>
          <w:rFonts w:ascii="Arial" w:hAnsi="Arial" w:eastAsia="Times New Roman" w:cs="Arial"/>
          <w:lang w:val="es-CO" w:eastAsia="es-MX"/>
        </w:rPr>
        <w:t xml:space="preserve"> de</w:t>
      </w:r>
      <w:r w:rsidRPr="00A76173" w:rsidR="00DD1C21">
        <w:rPr>
          <w:rFonts w:ascii="Arial" w:hAnsi="Arial" w:eastAsia="Times New Roman" w:cs="Arial"/>
          <w:lang w:val="es-CO" w:eastAsia="es-MX"/>
        </w:rPr>
        <w:t xml:space="preserve"> las </w:t>
      </w:r>
      <w:r w:rsidRPr="00A76173" w:rsidR="00F12D5D">
        <w:rPr>
          <w:rFonts w:ascii="Arial" w:hAnsi="Arial" w:eastAsia="Times New Roman" w:cs="Arial"/>
          <w:lang w:val="es-CO" w:eastAsia="es-MX"/>
        </w:rPr>
        <w:t>palabras</w:t>
      </w:r>
      <w:r w:rsidRPr="00A76173" w:rsidR="00DD1C21">
        <w:rPr>
          <w:rFonts w:ascii="Arial" w:hAnsi="Arial" w:eastAsia="Times New Roman" w:cs="Arial"/>
          <w:lang w:val="es-CO" w:eastAsia="es-MX"/>
        </w:rPr>
        <w:t xml:space="preserve"> </w:t>
      </w:r>
      <w:r w:rsidRPr="00A76173" w:rsidR="00F12D5D">
        <w:rPr>
          <w:rFonts w:ascii="Arial" w:hAnsi="Arial" w:eastAsia="Times New Roman" w:cs="Arial"/>
          <w:lang w:val="es-CO" w:eastAsia="es-MX"/>
        </w:rPr>
        <w:t>vacías</w:t>
      </w:r>
      <w:r w:rsidRPr="00A76173" w:rsidR="00DD1C21">
        <w:rPr>
          <w:rFonts w:ascii="Arial" w:hAnsi="Arial" w:eastAsia="Times New Roman" w:cs="Arial"/>
          <w:lang w:val="es-CO" w:eastAsia="es-MX"/>
        </w:rPr>
        <w:t xml:space="preserve"> (</w:t>
      </w:r>
      <w:proofErr w:type="spellStart"/>
      <w:r w:rsidRPr="00A76173" w:rsidR="00DD1C21">
        <w:rPr>
          <w:rFonts w:ascii="Arial" w:hAnsi="Arial" w:eastAsia="Times New Roman" w:cs="Arial"/>
          <w:lang w:val="es-CO" w:eastAsia="es-MX"/>
        </w:rPr>
        <w:t>stopwords</w:t>
      </w:r>
      <w:proofErr w:type="spellEnd"/>
      <w:r w:rsidRPr="00A76173" w:rsidR="00DD1C21">
        <w:rPr>
          <w:rFonts w:ascii="Arial" w:hAnsi="Arial" w:eastAsia="Times New Roman" w:cs="Arial"/>
          <w:lang w:val="es-CO" w:eastAsia="es-MX"/>
        </w:rPr>
        <w:t xml:space="preserve">) en español y se agregan </w:t>
      </w:r>
      <w:r w:rsidRPr="00A76173" w:rsidR="00F12D5D">
        <w:rPr>
          <w:rFonts w:ascii="Arial" w:hAnsi="Arial" w:eastAsia="Times New Roman" w:cs="Arial"/>
          <w:lang w:val="es-CO" w:eastAsia="es-MX"/>
        </w:rPr>
        <w:t xml:space="preserve">a estas </w:t>
      </w:r>
      <w:r w:rsidRPr="00A76173" w:rsidR="00F12D5D">
        <w:rPr>
          <w:rFonts w:ascii="Arial" w:hAnsi="Arial" w:eastAsia="Times New Roman" w:cs="Arial"/>
          <w:lang w:val="es-CO" w:eastAsia="es-MX"/>
        </w:rPr>
        <w:t>"i", "l", "</w:t>
      </w:r>
      <w:proofErr w:type="spellStart"/>
      <w:r w:rsidRPr="00A76173" w:rsidR="00F12D5D">
        <w:rPr>
          <w:rFonts w:ascii="Arial" w:hAnsi="Arial" w:eastAsia="Times New Roman" w:cs="Arial"/>
          <w:lang w:val="es-CO" w:eastAsia="es-MX"/>
        </w:rPr>
        <w:t>ugh</w:t>
      </w:r>
      <w:proofErr w:type="spellEnd"/>
      <w:r w:rsidRPr="00A76173" w:rsidR="00F12D5D">
        <w:rPr>
          <w:rFonts w:ascii="Arial" w:hAnsi="Arial" w:eastAsia="Times New Roman" w:cs="Arial"/>
          <w:lang w:val="es-CO" w:eastAsia="es-MX"/>
        </w:rPr>
        <w:t>", "</w:t>
      </w:r>
      <w:proofErr w:type="spellStart"/>
      <w:r w:rsidRPr="00A76173" w:rsidR="00F12D5D">
        <w:rPr>
          <w:rFonts w:ascii="Arial" w:hAnsi="Arial" w:eastAsia="Times New Roman" w:cs="Arial"/>
          <w:lang w:val="es-CO" w:eastAsia="es-MX"/>
        </w:rPr>
        <w:t>crd</w:t>
      </w:r>
      <w:proofErr w:type="spellEnd"/>
      <w:r w:rsidRPr="00A76173" w:rsidR="00F12D5D">
        <w:rPr>
          <w:rFonts w:ascii="Arial" w:hAnsi="Arial" w:eastAsia="Times New Roman" w:cs="Arial"/>
          <w:lang w:val="es-CO" w:eastAsia="es-MX"/>
        </w:rPr>
        <w:t>", "</w:t>
      </w:r>
      <w:proofErr w:type="spellStart"/>
      <w:r w:rsidRPr="00A76173" w:rsidR="00F12D5D">
        <w:rPr>
          <w:rFonts w:ascii="Arial" w:hAnsi="Arial" w:eastAsia="Times New Roman" w:cs="Arial"/>
          <w:lang w:val="es-CO" w:eastAsia="es-MX"/>
        </w:rPr>
        <w:t>cr</w:t>
      </w:r>
      <w:proofErr w:type="spellEnd"/>
      <w:r w:rsidRPr="00A76173" w:rsidR="00F12D5D">
        <w:rPr>
          <w:rFonts w:ascii="Arial" w:hAnsi="Arial" w:eastAsia="Times New Roman" w:cs="Arial"/>
          <w:lang w:val="es-CO" w:eastAsia="es-MX"/>
        </w:rPr>
        <w:t>", "eh", "sino", "tan", "si", "vos"</w:t>
      </w:r>
      <w:r w:rsidRPr="00A76173" w:rsidR="00A225CF">
        <w:rPr>
          <w:rFonts w:ascii="Arial" w:hAnsi="Arial" w:eastAsia="Times New Roman" w:cs="Arial"/>
          <w:lang w:val="es-CO" w:eastAsia="es-MX"/>
        </w:rPr>
        <w:t xml:space="preserve">; a continuación se guarda el libro sin palabras vacías y </w:t>
      </w:r>
      <w:r w:rsidRPr="00A76173" w:rsidR="003608E1">
        <w:rPr>
          <w:rFonts w:ascii="Arial" w:hAnsi="Arial" w:eastAsia="Times New Roman" w:cs="Arial"/>
          <w:lang w:val="es-CO" w:eastAsia="es-MX"/>
        </w:rPr>
        <w:t>con todo su contenido en minúscula.</w:t>
      </w:r>
    </w:p>
    <w:p w:rsidRPr="00A76173" w:rsidR="00994686" w:rsidP="003608E1" w:rsidRDefault="00994686" w14:paraId="6B6620B9" w14:textId="21FF95B8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A76173">
        <w:rPr>
          <w:rFonts w:ascii="Arial" w:hAnsi="Arial" w:eastAsia="Times New Roman" w:cs="Arial"/>
          <w:lang w:val="es-CO" w:eastAsia="es-MX"/>
        </w:rPr>
        <w:t>Con el fin de obtener las palabras más frecuentes</w:t>
      </w:r>
      <w:r w:rsidR="00A52768">
        <w:rPr>
          <w:rFonts w:ascii="Arial" w:hAnsi="Arial" w:eastAsia="Times New Roman" w:cs="Arial"/>
          <w:lang w:val="es-CO" w:eastAsia="es-MX"/>
        </w:rPr>
        <w:t>,</w:t>
      </w:r>
      <w:r w:rsidRPr="00A76173">
        <w:rPr>
          <w:rFonts w:ascii="Arial" w:hAnsi="Arial" w:eastAsia="Times New Roman" w:cs="Arial"/>
          <w:lang w:val="es-CO" w:eastAsia="es-MX"/>
        </w:rPr>
        <w:t xml:space="preserve"> se utiliza la función de </w:t>
      </w:r>
      <w:proofErr w:type="spellStart"/>
      <w:r w:rsidRPr="00A76173">
        <w:rPr>
          <w:rFonts w:ascii="Arial" w:hAnsi="Arial" w:eastAsia="Times New Roman" w:cs="Arial"/>
          <w:lang w:val="es-CO" w:eastAsia="es-MX"/>
        </w:rPr>
        <w:t>nltk</w:t>
      </w:r>
      <w:proofErr w:type="spellEnd"/>
      <w:r w:rsidRPr="00A76173">
        <w:rPr>
          <w:rFonts w:ascii="Arial" w:hAnsi="Arial" w:eastAsia="Times New Roman" w:cs="Arial"/>
          <w:lang w:val="es-CO" w:eastAsia="es-MX"/>
        </w:rPr>
        <w:t xml:space="preserve"> </w:t>
      </w:r>
      <w:proofErr w:type="spellStart"/>
      <w:r w:rsidRPr="00A76173" w:rsidR="00C33ADF">
        <w:rPr>
          <w:rFonts w:ascii="Arial" w:hAnsi="Arial" w:eastAsia="Times New Roman" w:cs="Arial"/>
          <w:lang w:val="es-CO" w:eastAsia="es-MX"/>
        </w:rPr>
        <w:t>FreqDist</w:t>
      </w:r>
      <w:proofErr w:type="spellEnd"/>
      <w:r w:rsidRPr="00A76173" w:rsidR="00C33ADF">
        <w:rPr>
          <w:rFonts w:ascii="Arial" w:hAnsi="Arial" w:eastAsia="Times New Roman" w:cs="Arial"/>
          <w:lang w:val="es-CO" w:eastAsia="es-MX"/>
        </w:rPr>
        <w:t xml:space="preserve">, la cual nos da como resultado la frecuencia de todas las palabras, para obtener solo </w:t>
      </w:r>
      <w:r w:rsidRPr="00A76173" w:rsidR="009E4B67">
        <w:rPr>
          <w:rFonts w:ascii="Arial" w:hAnsi="Arial" w:eastAsia="Times New Roman" w:cs="Arial"/>
          <w:lang w:val="es-CO" w:eastAsia="es-MX"/>
        </w:rPr>
        <w:t>las 50 más comunes se imprime del objeto</w:t>
      </w:r>
      <w:r w:rsidR="00A223A4">
        <w:rPr>
          <w:rFonts w:ascii="Arial" w:hAnsi="Arial" w:eastAsia="Times New Roman" w:cs="Arial"/>
          <w:lang w:val="es-CO" w:eastAsia="es-MX"/>
        </w:rPr>
        <w:t>,</w:t>
      </w:r>
      <w:r w:rsidRPr="00A76173" w:rsidR="009E4B67">
        <w:rPr>
          <w:rFonts w:ascii="Arial" w:hAnsi="Arial" w:eastAsia="Times New Roman" w:cs="Arial"/>
          <w:lang w:val="es-CO" w:eastAsia="es-MX"/>
        </w:rPr>
        <w:t xml:space="preserve"> donde quedan todas las palabras con su frecuencia</w:t>
      </w:r>
      <w:r w:rsidR="00EE290D">
        <w:rPr>
          <w:rFonts w:ascii="Arial" w:hAnsi="Arial" w:eastAsia="Times New Roman" w:cs="Arial"/>
          <w:lang w:val="es-CO" w:eastAsia="es-MX"/>
        </w:rPr>
        <w:t>,</w:t>
      </w:r>
      <w:r w:rsidRPr="00A76173" w:rsidR="009E4B67">
        <w:rPr>
          <w:rFonts w:ascii="Arial" w:hAnsi="Arial" w:eastAsia="Times New Roman" w:cs="Arial"/>
          <w:lang w:val="es-CO" w:eastAsia="es-MX"/>
        </w:rPr>
        <w:t xml:space="preserve"> el método </w:t>
      </w:r>
      <w:proofErr w:type="spellStart"/>
      <w:r w:rsidRPr="00A76173" w:rsidR="009E4B67">
        <w:rPr>
          <w:rFonts w:ascii="Arial" w:hAnsi="Arial" w:eastAsia="Times New Roman" w:cs="Arial"/>
          <w:lang w:val="es-CO" w:eastAsia="es-MX"/>
        </w:rPr>
        <w:t>most_common</w:t>
      </w:r>
      <w:proofErr w:type="spellEnd"/>
      <w:r w:rsidRPr="00A76173" w:rsidR="00B608AF">
        <w:rPr>
          <w:rFonts w:ascii="Arial" w:hAnsi="Arial" w:eastAsia="Times New Roman" w:cs="Arial"/>
          <w:lang w:val="es-CO" w:eastAsia="es-MX"/>
        </w:rPr>
        <w:t>, enviando como parámetro 50</w:t>
      </w:r>
    </w:p>
    <w:p w:rsidRPr="00A76173" w:rsidR="00490F8D" w:rsidP="003608E1" w:rsidRDefault="00490F8D" w14:paraId="6CF33066" w14:textId="1E7DD5AD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A76173">
        <w:rPr>
          <w:rFonts w:ascii="Arial" w:hAnsi="Arial" w:eastAsia="Times New Roman" w:cs="Arial"/>
          <w:lang w:val="es-CO" w:eastAsia="es-MX"/>
        </w:rPr>
        <w:t xml:space="preserve">Finalmente se importan la librería </w:t>
      </w:r>
      <w:proofErr w:type="spellStart"/>
      <w:r w:rsidRPr="00A76173">
        <w:rPr>
          <w:rFonts w:ascii="Arial" w:hAnsi="Arial" w:eastAsia="Times New Roman" w:cs="Arial"/>
          <w:lang w:val="es-CO" w:eastAsia="es-MX"/>
        </w:rPr>
        <w:t>matplotlib.pyplot</w:t>
      </w:r>
      <w:proofErr w:type="spellEnd"/>
      <w:r w:rsidRPr="00A76173">
        <w:rPr>
          <w:rFonts w:ascii="Arial" w:hAnsi="Arial" w:eastAsia="Times New Roman" w:cs="Arial"/>
          <w:lang w:val="es-CO" w:eastAsia="es-MX"/>
        </w:rPr>
        <w:t>, pa</w:t>
      </w:r>
      <w:r w:rsidRPr="00A76173" w:rsidR="00B608AF">
        <w:rPr>
          <w:rFonts w:ascii="Arial" w:hAnsi="Arial" w:eastAsia="Times New Roman" w:cs="Arial"/>
          <w:lang w:val="es-CO" w:eastAsia="es-MX"/>
        </w:rPr>
        <w:t xml:space="preserve">ra ver de forma </w:t>
      </w:r>
      <w:r w:rsidRPr="00A76173" w:rsidR="00404D10">
        <w:rPr>
          <w:rFonts w:ascii="Arial" w:hAnsi="Arial" w:eastAsia="Times New Roman" w:cs="Arial"/>
          <w:lang w:val="es-CO" w:eastAsia="es-MX"/>
        </w:rPr>
        <w:t>gráfica</w:t>
      </w:r>
      <w:r w:rsidRPr="00A76173" w:rsidR="00B608AF">
        <w:rPr>
          <w:rFonts w:ascii="Arial" w:hAnsi="Arial" w:eastAsia="Times New Roman" w:cs="Arial"/>
          <w:lang w:val="es-CO" w:eastAsia="es-MX"/>
        </w:rPr>
        <w:t xml:space="preserve"> las palabras más </w:t>
      </w:r>
      <w:r w:rsidRPr="00A76173" w:rsidR="00404D10">
        <w:rPr>
          <w:rFonts w:ascii="Arial" w:hAnsi="Arial" w:eastAsia="Times New Roman" w:cs="Arial"/>
          <w:lang w:val="es-CO" w:eastAsia="es-MX"/>
        </w:rPr>
        <w:t xml:space="preserve">comunes. </w:t>
      </w:r>
    </w:p>
    <w:p w:rsidRPr="00FF7560" w:rsidR="00404D10" w:rsidP="003608E1" w:rsidRDefault="00404D10" w14:paraId="5C7B1516" w14:textId="540E816E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A76173">
        <w:rPr>
          <w:rFonts w:ascii="Arial" w:hAnsi="Arial" w:cs="Arial"/>
          <w:noProof/>
        </w:rPr>
        <w:drawing>
          <wp:inline distT="0" distB="0" distL="0" distR="0" wp14:anchorId="7EAF3D66" wp14:editId="363C9A38">
            <wp:extent cx="5943600" cy="254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76173" w:rsidR="00FF7560" w:rsidP="00FF7560" w:rsidRDefault="00FF7560" w14:paraId="5E32A84C" w14:textId="4DF51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val="es-CO" w:eastAsia="es-MX"/>
        </w:rPr>
      </w:pPr>
      <w:r w:rsidRPr="00FF7560">
        <w:rPr>
          <w:rFonts w:ascii="Arial" w:hAnsi="Arial" w:eastAsia="Times New Roman" w:cs="Arial"/>
          <w:lang w:val="es-CO" w:eastAsia="es-MX"/>
        </w:rPr>
        <w:t xml:space="preserve">Escribir una </w:t>
      </w:r>
      <w:r w:rsidRPr="00A76173" w:rsidR="00343BA1">
        <w:rPr>
          <w:rFonts w:ascii="Arial" w:hAnsi="Arial" w:eastAsia="Times New Roman" w:cs="Arial"/>
          <w:lang w:val="es-CO" w:eastAsia="es-MX"/>
        </w:rPr>
        <w:t>función</w:t>
      </w:r>
      <w:r w:rsidRPr="00FF7560">
        <w:rPr>
          <w:rFonts w:ascii="Arial" w:hAnsi="Arial" w:eastAsia="Times New Roman" w:cs="Arial"/>
          <w:lang w:val="es-CO" w:eastAsia="es-MX"/>
        </w:rPr>
        <w:t xml:space="preserve"> para imprimir los 50 </w:t>
      </w:r>
      <w:proofErr w:type="spellStart"/>
      <w:r w:rsidRPr="00FF7560">
        <w:rPr>
          <w:rFonts w:ascii="Arial" w:hAnsi="Arial" w:eastAsia="Times New Roman" w:cs="Arial"/>
          <w:lang w:val="es-CO" w:eastAsia="es-MX"/>
        </w:rPr>
        <w:t>bigramas</w:t>
      </w:r>
      <w:proofErr w:type="spellEnd"/>
      <w:r w:rsidRPr="00FF7560">
        <w:rPr>
          <w:rFonts w:ascii="Arial" w:hAnsi="Arial" w:eastAsia="Times New Roman" w:cs="Arial"/>
          <w:lang w:val="es-CO" w:eastAsia="es-MX"/>
        </w:rPr>
        <w:t xml:space="preserve"> </w:t>
      </w:r>
      <w:r w:rsidRPr="00A76173" w:rsidR="00343BA1">
        <w:rPr>
          <w:rFonts w:ascii="Arial" w:hAnsi="Arial" w:eastAsia="Times New Roman" w:cs="Arial"/>
          <w:lang w:val="es-CO" w:eastAsia="es-MX"/>
        </w:rPr>
        <w:t>más</w:t>
      </w:r>
      <w:r w:rsidRPr="00FF7560">
        <w:rPr>
          <w:rFonts w:ascii="Arial" w:hAnsi="Arial" w:eastAsia="Times New Roman" w:cs="Arial"/>
          <w:lang w:val="es-CO" w:eastAsia="es-MX"/>
        </w:rPr>
        <w:t xml:space="preserve"> frecuentes (pares de palabras adyacentes) en el libro seleccionado, omitiendo los </w:t>
      </w:r>
      <w:proofErr w:type="spellStart"/>
      <w:r w:rsidRPr="00FF7560">
        <w:rPr>
          <w:rFonts w:ascii="Arial" w:hAnsi="Arial" w:eastAsia="Times New Roman" w:cs="Arial"/>
          <w:lang w:val="es-CO" w:eastAsia="es-MX"/>
        </w:rPr>
        <w:t>bigramas</w:t>
      </w:r>
      <w:proofErr w:type="spellEnd"/>
      <w:r w:rsidRPr="00FF7560">
        <w:rPr>
          <w:rFonts w:ascii="Arial" w:hAnsi="Arial" w:eastAsia="Times New Roman" w:cs="Arial"/>
          <w:lang w:val="es-CO" w:eastAsia="es-MX"/>
        </w:rPr>
        <w:t xml:space="preserve"> que contienen palabras </w:t>
      </w:r>
      <w:r w:rsidRPr="00A76173" w:rsidR="00343BA1">
        <w:rPr>
          <w:rFonts w:ascii="Arial" w:hAnsi="Arial" w:eastAsia="Times New Roman" w:cs="Arial"/>
          <w:lang w:val="es-CO" w:eastAsia="es-MX"/>
        </w:rPr>
        <w:t>vacías</w:t>
      </w:r>
      <w:r w:rsidRPr="00FF7560">
        <w:rPr>
          <w:rFonts w:ascii="Arial" w:hAnsi="Arial" w:eastAsia="Times New Roman" w:cs="Arial"/>
          <w:lang w:val="es-CO" w:eastAsia="es-MX"/>
        </w:rPr>
        <w:t xml:space="preserve">. </w:t>
      </w:r>
    </w:p>
    <w:p w:rsidRPr="00FF7560" w:rsidR="00404D10" w:rsidP="00D2729D" w:rsidRDefault="00A9196A" w14:paraId="4F01D261" w14:textId="120159B1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A76173">
        <w:rPr>
          <w:rFonts w:ascii="Arial" w:hAnsi="Arial" w:eastAsia="Times New Roman" w:cs="Arial"/>
          <w:lang w:val="es-CO" w:eastAsia="es-MX"/>
        </w:rPr>
        <w:t xml:space="preserve">Teniendo en cuenta que </w:t>
      </w:r>
      <w:r w:rsidRPr="00A76173" w:rsidR="00CF5DB8">
        <w:rPr>
          <w:rFonts w:ascii="Arial" w:hAnsi="Arial" w:eastAsia="Times New Roman" w:cs="Arial"/>
          <w:lang w:val="es-CO" w:eastAsia="es-MX"/>
        </w:rPr>
        <w:t xml:space="preserve">para el punto anterior se realizó la limpieza de los datos, </w:t>
      </w:r>
      <w:r w:rsidRPr="00A76173" w:rsidR="00FA193A">
        <w:rPr>
          <w:rFonts w:ascii="Arial" w:hAnsi="Arial" w:eastAsia="Times New Roman" w:cs="Arial"/>
          <w:lang w:val="es-CO" w:eastAsia="es-MX"/>
        </w:rPr>
        <w:t xml:space="preserve">con el fin de dar solución a este punto se utilizó la función de </w:t>
      </w:r>
      <w:proofErr w:type="spellStart"/>
      <w:r w:rsidRPr="00A76173" w:rsidR="00FA193A">
        <w:rPr>
          <w:rFonts w:ascii="Arial" w:hAnsi="Arial" w:eastAsia="Times New Roman" w:cs="Arial"/>
          <w:lang w:val="es-CO" w:eastAsia="es-MX"/>
        </w:rPr>
        <w:t>nltk</w:t>
      </w:r>
      <w:proofErr w:type="spellEnd"/>
      <w:r w:rsidRPr="00A76173" w:rsidR="00FA193A">
        <w:rPr>
          <w:rFonts w:ascii="Arial" w:hAnsi="Arial" w:eastAsia="Times New Roman" w:cs="Arial"/>
          <w:lang w:val="es-CO" w:eastAsia="es-MX"/>
        </w:rPr>
        <w:t xml:space="preserve"> </w:t>
      </w:r>
      <w:proofErr w:type="spellStart"/>
      <w:r w:rsidRPr="00A76173" w:rsidR="00FA193A">
        <w:rPr>
          <w:rFonts w:ascii="Arial" w:hAnsi="Arial" w:eastAsia="Times New Roman" w:cs="Arial"/>
          <w:lang w:val="es-CO" w:eastAsia="es-MX"/>
        </w:rPr>
        <w:t>FreqDist</w:t>
      </w:r>
      <w:proofErr w:type="spellEnd"/>
      <w:r w:rsidR="00A834FA">
        <w:rPr>
          <w:rFonts w:ascii="Arial" w:hAnsi="Arial" w:eastAsia="Times New Roman" w:cs="Arial"/>
          <w:lang w:val="es-CO" w:eastAsia="es-MX"/>
        </w:rPr>
        <w:t>,</w:t>
      </w:r>
      <w:r w:rsidRPr="00A76173" w:rsidR="007176F8">
        <w:rPr>
          <w:rFonts w:ascii="Arial" w:hAnsi="Arial" w:eastAsia="Times New Roman" w:cs="Arial"/>
          <w:lang w:val="es-CO" w:eastAsia="es-MX"/>
        </w:rPr>
        <w:t xml:space="preserve"> a la cual se le paso como parámetro la función que retorna los </w:t>
      </w:r>
      <w:proofErr w:type="spellStart"/>
      <w:r w:rsidRPr="00A76173" w:rsidR="007176F8">
        <w:rPr>
          <w:rFonts w:ascii="Arial" w:hAnsi="Arial" w:eastAsia="Times New Roman" w:cs="Arial"/>
          <w:lang w:val="es-CO" w:eastAsia="es-MX"/>
        </w:rPr>
        <w:t>bigramas</w:t>
      </w:r>
      <w:proofErr w:type="spellEnd"/>
      <w:r w:rsidRPr="00A76173" w:rsidR="007176F8">
        <w:rPr>
          <w:rFonts w:ascii="Arial" w:hAnsi="Arial" w:eastAsia="Times New Roman" w:cs="Arial"/>
          <w:lang w:val="es-CO" w:eastAsia="es-MX"/>
        </w:rPr>
        <w:t xml:space="preserve"> del libro seleccionado ya limpio</w:t>
      </w:r>
      <w:r w:rsidRPr="00A76173" w:rsidR="00A1322A">
        <w:rPr>
          <w:rFonts w:ascii="Arial" w:hAnsi="Arial" w:eastAsia="Times New Roman" w:cs="Arial"/>
          <w:lang w:val="es-CO" w:eastAsia="es-MX"/>
        </w:rPr>
        <w:t xml:space="preserve">; </w:t>
      </w:r>
      <w:r w:rsidRPr="00A76173" w:rsidR="007F281F">
        <w:rPr>
          <w:rFonts w:ascii="Arial" w:hAnsi="Arial" w:eastAsia="Times New Roman" w:cs="Arial"/>
          <w:lang w:val="es-CO" w:eastAsia="es-MX"/>
        </w:rPr>
        <w:t xml:space="preserve">para obtener los 50 más frecuentes se usa la función </w:t>
      </w:r>
      <w:proofErr w:type="spellStart"/>
      <w:r w:rsidRPr="00A76173" w:rsidR="007F281F">
        <w:rPr>
          <w:rFonts w:ascii="Arial" w:hAnsi="Arial" w:eastAsia="Times New Roman" w:cs="Arial"/>
          <w:lang w:val="es-CO" w:eastAsia="es-MX"/>
        </w:rPr>
        <w:t>most_common</w:t>
      </w:r>
      <w:proofErr w:type="spellEnd"/>
      <w:r w:rsidRPr="00A76173" w:rsidR="007F281F">
        <w:rPr>
          <w:rFonts w:ascii="Arial" w:hAnsi="Arial" w:eastAsia="Times New Roman" w:cs="Arial"/>
          <w:lang w:val="es-CO" w:eastAsia="es-MX"/>
        </w:rPr>
        <w:t xml:space="preserve"> y como parámetro se </w:t>
      </w:r>
      <w:r w:rsidRPr="00A76173" w:rsidR="00D2729D">
        <w:rPr>
          <w:rFonts w:ascii="Arial" w:hAnsi="Arial" w:eastAsia="Times New Roman" w:cs="Arial"/>
          <w:lang w:val="es-CO" w:eastAsia="es-MX"/>
        </w:rPr>
        <w:t xml:space="preserve">envía 50. </w:t>
      </w:r>
      <w:r w:rsidRPr="00A76173" w:rsidR="00CF5DB8">
        <w:rPr>
          <w:rFonts w:ascii="Arial" w:hAnsi="Arial" w:eastAsia="Times New Roman" w:cs="Arial"/>
          <w:lang w:val="es-CO" w:eastAsia="es-MX"/>
        </w:rPr>
        <w:t xml:space="preserve"> </w:t>
      </w:r>
    </w:p>
    <w:p w:rsidRPr="00A76173" w:rsidR="00FF7560" w:rsidP="00FF7560" w:rsidRDefault="00FF7560" w14:paraId="586F648B" w14:textId="48C1A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val="es-CO" w:eastAsia="es-MX"/>
        </w:rPr>
      </w:pPr>
      <w:r w:rsidRPr="00FF7560">
        <w:rPr>
          <w:rFonts w:ascii="Arial" w:hAnsi="Arial" w:eastAsia="Times New Roman" w:cs="Arial"/>
          <w:lang w:val="es-CO" w:eastAsia="es-MX"/>
        </w:rPr>
        <w:lastRenderedPageBreak/>
        <w:t xml:space="preserve">Escribir una </w:t>
      </w:r>
      <w:r w:rsidRPr="00A76173" w:rsidR="00343BA1">
        <w:rPr>
          <w:rFonts w:ascii="Arial" w:hAnsi="Arial" w:eastAsia="Times New Roman" w:cs="Arial"/>
          <w:lang w:val="es-CO" w:eastAsia="es-MX"/>
        </w:rPr>
        <w:t>función</w:t>
      </w:r>
      <w:r w:rsidRPr="00FF7560">
        <w:rPr>
          <w:rFonts w:ascii="Arial" w:hAnsi="Arial" w:eastAsia="Times New Roman" w:cs="Arial"/>
          <w:lang w:val="es-CO" w:eastAsia="es-MX"/>
        </w:rPr>
        <w:t xml:space="preserve"> para crear una tabla de frecuencias de palabras que signifiquen algo en el contexto, como la dada en el ejemplo de los modales. Elija sus propias palabras y trate de encontrar palabras cuya presencia (o ausencia) sea </w:t>
      </w:r>
      <w:r w:rsidRPr="00A76173" w:rsidR="00343BA1">
        <w:rPr>
          <w:rFonts w:ascii="Arial" w:hAnsi="Arial" w:eastAsia="Times New Roman" w:cs="Arial"/>
          <w:lang w:val="es-CO" w:eastAsia="es-MX"/>
        </w:rPr>
        <w:t>típica</w:t>
      </w:r>
      <w:r w:rsidRPr="00FF7560">
        <w:rPr>
          <w:rFonts w:ascii="Arial" w:hAnsi="Arial" w:eastAsia="Times New Roman" w:cs="Arial"/>
          <w:lang w:val="es-CO" w:eastAsia="es-MX"/>
        </w:rPr>
        <w:t xml:space="preserve"> en el libro seleccionado. </w:t>
      </w:r>
    </w:p>
    <w:p w:rsidRPr="00A76173" w:rsidR="00D2729D" w:rsidP="00744CB4" w:rsidRDefault="004E7361" w14:paraId="480D84FD" w14:textId="43C1C4C6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A76173">
        <w:rPr>
          <w:rFonts w:ascii="Arial" w:hAnsi="Arial" w:eastAsia="Times New Roman" w:cs="Arial"/>
          <w:lang w:val="es-CO" w:eastAsia="es-MX"/>
        </w:rPr>
        <w:t>Con el fin</w:t>
      </w:r>
      <w:r w:rsidR="00563CA1">
        <w:rPr>
          <w:rFonts w:ascii="Arial" w:hAnsi="Arial" w:eastAsia="Times New Roman" w:cs="Arial"/>
          <w:lang w:val="es-CO" w:eastAsia="es-MX"/>
        </w:rPr>
        <w:t xml:space="preserve"> </w:t>
      </w:r>
      <w:r w:rsidRPr="00A76173">
        <w:rPr>
          <w:rFonts w:ascii="Arial" w:hAnsi="Arial" w:eastAsia="Times New Roman" w:cs="Arial"/>
          <w:lang w:val="es-CO" w:eastAsia="es-MX"/>
        </w:rPr>
        <w:t>de encontrar la</w:t>
      </w:r>
      <w:r w:rsidRPr="00A76173" w:rsidR="008E53F5">
        <w:rPr>
          <w:rFonts w:ascii="Arial" w:hAnsi="Arial" w:eastAsia="Times New Roman" w:cs="Arial"/>
          <w:lang w:val="es-CO" w:eastAsia="es-MX"/>
        </w:rPr>
        <w:t xml:space="preserve"> frecuencia de </w:t>
      </w:r>
      <w:r w:rsidRPr="00A76173" w:rsidR="006379D0">
        <w:rPr>
          <w:rFonts w:ascii="Arial" w:hAnsi="Arial" w:eastAsia="Times New Roman" w:cs="Arial"/>
          <w:lang w:val="es-CO" w:eastAsia="es-MX"/>
        </w:rPr>
        <w:t>las palabras seleccionadas</w:t>
      </w:r>
      <w:r w:rsidR="00563CA1">
        <w:rPr>
          <w:rFonts w:ascii="Arial" w:hAnsi="Arial" w:eastAsia="Times New Roman" w:cs="Arial"/>
          <w:lang w:val="es-CO" w:eastAsia="es-MX"/>
        </w:rPr>
        <w:t>,</w:t>
      </w:r>
      <w:r w:rsidRPr="00A76173" w:rsidR="006379D0">
        <w:rPr>
          <w:rFonts w:ascii="Arial" w:hAnsi="Arial" w:eastAsia="Times New Roman" w:cs="Arial"/>
          <w:lang w:val="es-CO" w:eastAsia="es-MX"/>
        </w:rPr>
        <w:t xml:space="preserve"> se crea la función “</w:t>
      </w:r>
      <w:proofErr w:type="spellStart"/>
      <w:r w:rsidRPr="00A76173" w:rsidR="006379D0">
        <w:rPr>
          <w:rFonts w:ascii="Arial" w:hAnsi="Arial" w:eastAsia="Times New Roman" w:cs="Arial"/>
          <w:lang w:val="es-CO" w:eastAsia="es-MX"/>
        </w:rPr>
        <w:t>search_words</w:t>
      </w:r>
      <w:proofErr w:type="spellEnd"/>
      <w:r w:rsidRPr="00A76173" w:rsidR="006379D0">
        <w:rPr>
          <w:rFonts w:ascii="Arial" w:hAnsi="Arial" w:eastAsia="Times New Roman" w:cs="Arial"/>
          <w:lang w:val="es-CO" w:eastAsia="es-MX"/>
        </w:rPr>
        <w:t>”</w:t>
      </w:r>
      <w:r w:rsidR="00563CA1">
        <w:rPr>
          <w:rFonts w:ascii="Arial" w:hAnsi="Arial" w:eastAsia="Times New Roman" w:cs="Arial"/>
          <w:lang w:val="es-CO" w:eastAsia="es-MX"/>
        </w:rPr>
        <w:t>,</w:t>
      </w:r>
      <w:r w:rsidRPr="00A76173" w:rsidR="006379D0">
        <w:rPr>
          <w:rFonts w:ascii="Arial" w:hAnsi="Arial" w:eastAsia="Times New Roman" w:cs="Arial"/>
          <w:lang w:val="es-CO" w:eastAsia="es-MX"/>
        </w:rPr>
        <w:t xml:space="preserve"> la cual recibe como parámetro una lista de palabras</w:t>
      </w:r>
      <w:r w:rsidRPr="00A76173" w:rsidR="00D07B62">
        <w:rPr>
          <w:rFonts w:ascii="Arial" w:hAnsi="Arial" w:eastAsia="Times New Roman" w:cs="Arial"/>
          <w:lang w:val="es-CO" w:eastAsia="es-MX"/>
        </w:rPr>
        <w:t xml:space="preserve">, donde a </w:t>
      </w:r>
      <w:r w:rsidRPr="00A76173" w:rsidR="00744CB4">
        <w:rPr>
          <w:rFonts w:ascii="Arial" w:hAnsi="Arial" w:eastAsia="Times New Roman" w:cs="Arial"/>
          <w:lang w:val="es-CO" w:eastAsia="es-MX"/>
        </w:rPr>
        <w:t>través</w:t>
      </w:r>
      <w:r w:rsidRPr="00A76173" w:rsidR="00D07B62">
        <w:rPr>
          <w:rFonts w:ascii="Arial" w:hAnsi="Arial" w:eastAsia="Times New Roman" w:cs="Arial"/>
          <w:lang w:val="es-CO" w:eastAsia="es-MX"/>
        </w:rPr>
        <w:t xml:space="preserve"> del método de </w:t>
      </w:r>
      <w:proofErr w:type="spellStart"/>
      <w:r w:rsidRPr="00A76173" w:rsidR="00D07B62">
        <w:rPr>
          <w:rFonts w:ascii="Arial" w:hAnsi="Arial" w:eastAsia="Times New Roman" w:cs="Arial"/>
          <w:lang w:val="es-CO" w:eastAsia="es-MX"/>
        </w:rPr>
        <w:t>nltk</w:t>
      </w:r>
      <w:proofErr w:type="spellEnd"/>
      <w:r w:rsidRPr="00A76173" w:rsidR="00D07B62">
        <w:rPr>
          <w:rFonts w:ascii="Arial" w:hAnsi="Arial" w:eastAsia="Times New Roman" w:cs="Arial"/>
          <w:lang w:val="es-CO" w:eastAsia="es-MX"/>
        </w:rPr>
        <w:t xml:space="preserve"> </w:t>
      </w:r>
      <w:proofErr w:type="spellStart"/>
      <w:r w:rsidRPr="00A76173" w:rsidR="00D07B62">
        <w:rPr>
          <w:rFonts w:ascii="Arial" w:hAnsi="Arial" w:eastAsia="Times New Roman" w:cs="Arial"/>
          <w:lang w:val="es-CO" w:eastAsia="es-MX"/>
        </w:rPr>
        <w:t>FreqDist</w:t>
      </w:r>
      <w:proofErr w:type="spellEnd"/>
      <w:r w:rsidRPr="00A76173" w:rsidR="00DC1A17">
        <w:rPr>
          <w:rFonts w:ascii="Arial" w:hAnsi="Arial" w:eastAsia="Times New Roman" w:cs="Arial"/>
          <w:lang w:val="es-CO" w:eastAsia="es-MX"/>
        </w:rPr>
        <w:t xml:space="preserve"> encuentra la frecuencia de las palabras del libro</w:t>
      </w:r>
      <w:r w:rsidR="001E0920">
        <w:rPr>
          <w:rFonts w:ascii="Arial" w:hAnsi="Arial" w:eastAsia="Times New Roman" w:cs="Arial"/>
          <w:lang w:val="es-CO" w:eastAsia="es-MX"/>
        </w:rPr>
        <w:t>,</w:t>
      </w:r>
      <w:r w:rsidRPr="00A76173" w:rsidR="00DC1A17">
        <w:rPr>
          <w:rFonts w:ascii="Arial" w:hAnsi="Arial" w:eastAsia="Times New Roman" w:cs="Arial"/>
          <w:lang w:val="es-CO" w:eastAsia="es-MX"/>
        </w:rPr>
        <w:t xml:space="preserve"> y posteriormente se imprimen </w:t>
      </w:r>
      <w:r w:rsidRPr="00A76173" w:rsidR="00744CB4">
        <w:rPr>
          <w:rFonts w:ascii="Arial" w:hAnsi="Arial" w:eastAsia="Times New Roman" w:cs="Arial"/>
          <w:lang w:val="es-CO" w:eastAsia="es-MX"/>
        </w:rPr>
        <w:t xml:space="preserve">las palabras de la lista parámetro con su respectiva frecuencia. </w:t>
      </w:r>
    </w:p>
    <w:p w:rsidRPr="00A76173" w:rsidR="00744CB4" w:rsidP="00AC74B6" w:rsidRDefault="00744CB4" w14:paraId="65DB7832" w14:textId="3A6E0385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A76173">
        <w:rPr>
          <w:rFonts w:ascii="Arial" w:hAnsi="Arial" w:eastAsia="Times New Roman" w:cs="Arial"/>
          <w:lang w:val="es-CO" w:eastAsia="es-MX"/>
        </w:rPr>
        <w:t>Para ejemplificar se crearon dos listas</w:t>
      </w:r>
      <w:r w:rsidR="00151A71">
        <w:rPr>
          <w:rFonts w:ascii="Arial" w:hAnsi="Arial" w:eastAsia="Times New Roman" w:cs="Arial"/>
          <w:lang w:val="es-CO" w:eastAsia="es-MX"/>
        </w:rPr>
        <w:t>,</w:t>
      </w:r>
      <w:r w:rsidRPr="00A76173">
        <w:rPr>
          <w:rFonts w:ascii="Arial" w:hAnsi="Arial" w:eastAsia="Times New Roman" w:cs="Arial"/>
          <w:lang w:val="es-CO" w:eastAsia="es-MX"/>
        </w:rPr>
        <w:t xml:space="preserve"> </w:t>
      </w:r>
      <w:r w:rsidRPr="00A76173" w:rsidR="00922699">
        <w:rPr>
          <w:rFonts w:ascii="Arial" w:hAnsi="Arial" w:eastAsia="Times New Roman" w:cs="Arial"/>
          <w:lang w:val="es-CO" w:eastAsia="es-MX"/>
        </w:rPr>
        <w:t xml:space="preserve">una con palabras que el equipo consideraba podían aparecer frecuentemente debido a la temática del libro </w:t>
      </w:r>
      <w:r w:rsidRPr="00A76173" w:rsidR="00AC74B6">
        <w:rPr>
          <w:rFonts w:ascii="Arial" w:hAnsi="Arial" w:eastAsia="Times New Roman" w:cs="Arial"/>
          <w:lang w:val="es-CO" w:eastAsia="es-MX"/>
        </w:rPr>
        <w:t>(</w:t>
      </w:r>
      <w:proofErr w:type="spellStart"/>
      <w:r w:rsidRPr="00A76173" w:rsidR="00AC74B6">
        <w:rPr>
          <w:rFonts w:ascii="Arial" w:hAnsi="Arial" w:eastAsia="Times New Roman" w:cs="Arial"/>
          <w:lang w:val="es-CO" w:eastAsia="es-MX"/>
        </w:rPr>
        <w:t>terror_words</w:t>
      </w:r>
      <w:proofErr w:type="spellEnd"/>
      <w:r w:rsidRPr="00A76173" w:rsidR="00AC74B6">
        <w:rPr>
          <w:rFonts w:ascii="Arial" w:hAnsi="Arial" w:eastAsia="Times New Roman" w:cs="Arial"/>
          <w:lang w:val="es-CO" w:eastAsia="es-MX"/>
        </w:rPr>
        <w:t>)</w:t>
      </w:r>
      <w:r w:rsidR="00151A71">
        <w:rPr>
          <w:rFonts w:ascii="Arial" w:hAnsi="Arial" w:eastAsia="Times New Roman" w:cs="Arial"/>
          <w:lang w:val="es-CO" w:eastAsia="es-MX"/>
        </w:rPr>
        <w:t>,</w:t>
      </w:r>
      <w:r w:rsidRPr="00A76173" w:rsidR="00AC74B6">
        <w:rPr>
          <w:rFonts w:ascii="Arial" w:hAnsi="Arial" w:eastAsia="Times New Roman" w:cs="Arial"/>
          <w:lang w:val="es-CO" w:eastAsia="es-MX"/>
        </w:rPr>
        <w:t xml:space="preserve"> </w:t>
      </w:r>
      <w:r w:rsidRPr="00A76173" w:rsidR="00190725">
        <w:rPr>
          <w:rFonts w:ascii="Arial" w:hAnsi="Arial" w:eastAsia="Times New Roman" w:cs="Arial"/>
          <w:lang w:val="es-CO" w:eastAsia="es-MX"/>
        </w:rPr>
        <w:t>y otra donde se consideraba que aparecerían poco</w:t>
      </w:r>
      <w:r w:rsidRPr="00A76173" w:rsidR="00AC74B6">
        <w:rPr>
          <w:rFonts w:ascii="Arial" w:hAnsi="Arial" w:eastAsia="Times New Roman" w:cs="Arial"/>
          <w:lang w:val="es-CO" w:eastAsia="es-MX"/>
        </w:rPr>
        <w:t xml:space="preserve"> (</w:t>
      </w:r>
      <w:proofErr w:type="spellStart"/>
      <w:r w:rsidRPr="00A76173" w:rsidR="00AC74B6">
        <w:rPr>
          <w:rFonts w:ascii="Arial" w:hAnsi="Arial" w:eastAsia="Times New Roman" w:cs="Arial"/>
          <w:lang w:val="es-CO" w:eastAsia="es-MX"/>
        </w:rPr>
        <w:t>love_words</w:t>
      </w:r>
      <w:proofErr w:type="spellEnd"/>
      <w:r w:rsidRPr="00A76173" w:rsidR="00AC74B6">
        <w:rPr>
          <w:rFonts w:ascii="Arial" w:hAnsi="Arial" w:eastAsia="Times New Roman" w:cs="Arial"/>
          <w:lang w:val="es-CO" w:eastAsia="es-MX"/>
        </w:rPr>
        <w:t xml:space="preserve">), los resultados se muestran a continuación. </w:t>
      </w:r>
    </w:p>
    <w:p w:rsidRPr="00FF7560" w:rsidR="00AC74B6" w:rsidP="00727C7E" w:rsidRDefault="00D00915" w14:paraId="0F712CDE" w14:textId="77190DF4">
      <w:pPr>
        <w:spacing w:before="100" w:beforeAutospacing="1" w:after="100" w:afterAutospacing="1" w:line="240" w:lineRule="auto"/>
        <w:jc w:val="center"/>
        <w:rPr>
          <w:rFonts w:ascii="Arial" w:hAnsi="Arial" w:eastAsia="Times New Roman" w:cs="Arial"/>
          <w:lang w:val="es-CO" w:eastAsia="es-MX"/>
        </w:rPr>
      </w:pPr>
      <w:r w:rsidRPr="00A76173">
        <w:rPr>
          <w:rFonts w:ascii="Arial" w:hAnsi="Arial" w:eastAsia="Times New Roman" w:cs="Arial"/>
          <w:lang w:val="es-CO" w:eastAsia="es-MX"/>
        </w:rPr>
        <w:drawing>
          <wp:inline distT="0" distB="0" distL="0" distR="0" wp14:anchorId="3F2B7BA8" wp14:editId="63089DFC">
            <wp:extent cx="1913860" cy="1098249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874" cy="11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author="Laura Juliana Mora Páez" w:date="2022-09-06T15:24:00Z" w:id="0">
        <w:r w:rsidRPr="00A76173" w:rsidR="004E030C">
          <w:rPr>
            <w:rFonts w:ascii="Arial" w:hAnsi="Arial" w:eastAsia="Times New Roman" w:cs="Arial"/>
            <w:lang w:val="es-CO" w:eastAsia="es-MX"/>
          </w:rPr>
          <w:t xml:space="preserve"> </w:t>
        </w:r>
      </w:ins>
      <w:r w:rsidRPr="00A76173">
        <w:rPr>
          <w:rFonts w:ascii="Arial" w:hAnsi="Arial" w:eastAsia="Times New Roman" w:cs="Arial"/>
          <w:lang w:val="es-CO" w:eastAsia="es-MX"/>
        </w:rPr>
        <w:drawing>
          <wp:inline distT="0" distB="0" distL="0" distR="0" wp14:anchorId="6D9B0218" wp14:editId="69D2B685">
            <wp:extent cx="1690370" cy="1064307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819" cy="10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6173" w:rsidR="00FF7560" w:rsidP="00FF7560" w:rsidRDefault="00FF7560" w14:paraId="06BA68B9" w14:textId="27271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val="es-CO" w:eastAsia="es-MX"/>
        </w:rPr>
      </w:pPr>
      <w:r w:rsidRPr="00FF7560">
        <w:rPr>
          <w:rFonts w:ascii="Arial" w:hAnsi="Arial" w:eastAsia="Times New Roman" w:cs="Arial"/>
          <w:lang w:val="es-CO" w:eastAsia="es-MX"/>
        </w:rPr>
        <w:t xml:space="preserve">Defina una </w:t>
      </w:r>
      <w:proofErr w:type="spellStart"/>
      <w:r w:rsidRPr="00FF7560">
        <w:rPr>
          <w:rFonts w:ascii="Arial" w:hAnsi="Arial" w:eastAsia="Times New Roman" w:cs="Arial"/>
          <w:lang w:val="es-CO" w:eastAsia="es-MX"/>
        </w:rPr>
        <w:t>función</w:t>
      </w:r>
      <w:proofErr w:type="spellEnd"/>
      <w:r w:rsidRPr="00FF7560">
        <w:rPr>
          <w:rFonts w:ascii="Arial" w:hAnsi="Arial" w:eastAsia="Times New Roman" w:cs="Arial"/>
          <w:lang w:val="es-CO" w:eastAsia="es-MX"/>
        </w:rPr>
        <w:t xml:space="preserve"> </w:t>
      </w:r>
      <w:proofErr w:type="spellStart"/>
      <w:r w:rsidRPr="00FF7560">
        <w:rPr>
          <w:rFonts w:ascii="Arial" w:hAnsi="Arial" w:eastAsia="Times New Roman" w:cs="Arial"/>
          <w:lang w:val="es-CO" w:eastAsia="es-MX"/>
        </w:rPr>
        <w:t>find_language</w:t>
      </w:r>
      <w:proofErr w:type="spellEnd"/>
      <w:r w:rsidRPr="00FF7560">
        <w:rPr>
          <w:rFonts w:ascii="Arial" w:hAnsi="Arial" w:eastAsia="Times New Roman" w:cs="Arial"/>
          <w:lang w:val="es-CO" w:eastAsia="es-MX"/>
        </w:rPr>
        <w:t xml:space="preserve"> () que toma una cadena como su argumento, y devuelve una lista de idiomas que tienen esa cadena como una palabra. Utilice el corpus </w:t>
      </w:r>
      <w:proofErr w:type="spellStart"/>
      <w:r w:rsidRPr="00FF7560">
        <w:rPr>
          <w:rFonts w:ascii="Arial" w:hAnsi="Arial" w:eastAsia="Times New Roman" w:cs="Arial"/>
          <w:lang w:val="es-CO" w:eastAsia="es-MX"/>
        </w:rPr>
        <w:t>udhr</w:t>
      </w:r>
      <w:proofErr w:type="spellEnd"/>
      <w:r w:rsidRPr="00FF7560">
        <w:rPr>
          <w:rFonts w:ascii="Arial" w:hAnsi="Arial" w:eastAsia="Times New Roman" w:cs="Arial"/>
          <w:lang w:val="es-CO" w:eastAsia="es-MX"/>
        </w:rPr>
        <w:t xml:space="preserve"> y limite sus </w:t>
      </w:r>
      <w:r w:rsidRPr="00A76173" w:rsidR="00343BA1">
        <w:rPr>
          <w:rFonts w:ascii="Arial" w:hAnsi="Arial" w:eastAsia="Times New Roman" w:cs="Arial"/>
          <w:lang w:val="es-CO" w:eastAsia="es-MX"/>
        </w:rPr>
        <w:t>búsquedas</w:t>
      </w:r>
      <w:r w:rsidRPr="00FF7560">
        <w:rPr>
          <w:rFonts w:ascii="Arial" w:hAnsi="Arial" w:eastAsia="Times New Roman" w:cs="Arial"/>
          <w:lang w:val="es-CO" w:eastAsia="es-MX"/>
        </w:rPr>
        <w:t xml:space="preserve"> a archivos en la </w:t>
      </w:r>
      <w:r w:rsidRPr="00A76173" w:rsidR="00343BA1">
        <w:rPr>
          <w:rFonts w:ascii="Arial" w:hAnsi="Arial" w:eastAsia="Times New Roman" w:cs="Arial"/>
          <w:lang w:val="es-CO" w:eastAsia="es-MX"/>
        </w:rPr>
        <w:t>codificación</w:t>
      </w:r>
      <w:r w:rsidRPr="00FF7560">
        <w:rPr>
          <w:rFonts w:ascii="Arial" w:hAnsi="Arial" w:eastAsia="Times New Roman" w:cs="Arial"/>
          <w:lang w:val="es-CO" w:eastAsia="es-MX"/>
        </w:rPr>
        <w:t xml:space="preserve"> Latin-1. Probar con diferentes tweets en otros idiomas. </w:t>
      </w:r>
    </w:p>
    <w:p w:rsidRPr="00A76173" w:rsidR="00C23D2A" w:rsidP="00727C7E" w:rsidRDefault="00AA2288" w14:paraId="2237B525" w14:textId="54670A40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A76173">
        <w:rPr>
          <w:rFonts w:ascii="Arial" w:hAnsi="Arial" w:eastAsia="Times New Roman" w:cs="Arial"/>
          <w:lang w:val="es-CO" w:eastAsia="es-MX"/>
        </w:rPr>
        <w:t xml:space="preserve">Inicialmente se </w:t>
      </w:r>
      <w:r w:rsidRPr="00A76173" w:rsidR="00794A3D">
        <w:rPr>
          <w:rFonts w:ascii="Arial" w:hAnsi="Arial" w:eastAsia="Times New Roman" w:cs="Arial"/>
          <w:lang w:val="es-CO" w:eastAsia="es-MX"/>
        </w:rPr>
        <w:t xml:space="preserve">inicializa el </w:t>
      </w:r>
      <w:proofErr w:type="spellStart"/>
      <w:r w:rsidRPr="00A76173" w:rsidR="00794A3D">
        <w:rPr>
          <w:rFonts w:ascii="Arial" w:hAnsi="Arial" w:eastAsia="Times New Roman" w:cs="Arial"/>
          <w:lang w:val="es-CO" w:eastAsia="es-MX"/>
        </w:rPr>
        <w:t>tokenizer</w:t>
      </w:r>
      <w:proofErr w:type="spellEnd"/>
      <w:r w:rsidRPr="00A76173" w:rsidR="00794A3D">
        <w:rPr>
          <w:rFonts w:ascii="Arial" w:hAnsi="Arial" w:eastAsia="Times New Roman" w:cs="Arial"/>
          <w:lang w:val="es-CO" w:eastAsia="es-MX"/>
        </w:rPr>
        <w:t xml:space="preserve"> con la función </w:t>
      </w:r>
      <w:proofErr w:type="spellStart"/>
      <w:r w:rsidRPr="00A76173" w:rsidR="00794A3D">
        <w:rPr>
          <w:rFonts w:ascii="Arial" w:hAnsi="Arial" w:eastAsia="Times New Roman" w:cs="Arial"/>
          <w:lang w:val="es-CO" w:eastAsia="es-MX"/>
        </w:rPr>
        <w:t>WhitespaceTokenizer</w:t>
      </w:r>
      <w:proofErr w:type="spellEnd"/>
      <w:r w:rsidRPr="00A76173" w:rsidR="00794A3D">
        <w:rPr>
          <w:rFonts w:ascii="Arial" w:hAnsi="Arial" w:eastAsia="Times New Roman" w:cs="Arial"/>
          <w:lang w:val="es-CO" w:eastAsia="es-MX"/>
        </w:rPr>
        <w:t>()</w:t>
      </w:r>
      <w:r w:rsidRPr="00A76173" w:rsidR="00794A3D">
        <w:rPr>
          <w:rFonts w:ascii="Arial" w:hAnsi="Arial" w:eastAsia="Times New Roman" w:cs="Arial"/>
          <w:lang w:val="es-CO" w:eastAsia="es-MX"/>
        </w:rPr>
        <w:t xml:space="preserve">, posteriormente se </w:t>
      </w:r>
      <w:r w:rsidRPr="00A76173" w:rsidR="0094780B">
        <w:rPr>
          <w:rFonts w:ascii="Arial" w:hAnsi="Arial" w:eastAsia="Times New Roman" w:cs="Arial"/>
          <w:lang w:val="es-CO" w:eastAsia="es-MX"/>
        </w:rPr>
        <w:t>define la función</w:t>
      </w:r>
      <w:r w:rsidRPr="00A76173" w:rsidR="00166880">
        <w:rPr>
          <w:rFonts w:ascii="Arial" w:hAnsi="Arial" w:eastAsia="Times New Roman" w:cs="Arial"/>
          <w:lang w:val="es-CO" w:eastAsia="es-MX"/>
        </w:rPr>
        <w:t>, donde se define el corpus para la codificación de Latin1</w:t>
      </w:r>
      <w:r w:rsidRPr="00A76173" w:rsidR="00773E71">
        <w:rPr>
          <w:rFonts w:ascii="Arial" w:hAnsi="Arial" w:eastAsia="Times New Roman" w:cs="Arial"/>
          <w:lang w:val="es-CO" w:eastAsia="es-MX"/>
        </w:rPr>
        <w:t xml:space="preserve">, se pasa a </w:t>
      </w:r>
      <w:proofErr w:type="spellStart"/>
      <w:r w:rsidRPr="00A76173" w:rsidR="00773E71">
        <w:rPr>
          <w:rFonts w:ascii="Arial" w:hAnsi="Arial" w:eastAsia="Times New Roman" w:cs="Arial"/>
          <w:lang w:val="es-CO" w:eastAsia="es-MX"/>
        </w:rPr>
        <w:t>tokenizar</w:t>
      </w:r>
      <w:proofErr w:type="spellEnd"/>
      <w:r w:rsidRPr="00A76173" w:rsidR="00773E71">
        <w:rPr>
          <w:rFonts w:ascii="Arial" w:hAnsi="Arial" w:eastAsia="Times New Roman" w:cs="Arial"/>
          <w:lang w:val="es-CO" w:eastAsia="es-MX"/>
        </w:rPr>
        <w:t xml:space="preserve"> </w:t>
      </w:r>
      <w:r w:rsidRPr="00A76173" w:rsidR="0094780B">
        <w:rPr>
          <w:rFonts w:ascii="Arial" w:hAnsi="Arial" w:eastAsia="Times New Roman" w:cs="Arial"/>
          <w:lang w:val="es-CO" w:eastAsia="es-MX"/>
        </w:rPr>
        <w:t xml:space="preserve"> </w:t>
      </w:r>
      <w:r w:rsidRPr="00A76173" w:rsidR="00773E71">
        <w:rPr>
          <w:rFonts w:ascii="Arial" w:hAnsi="Arial" w:eastAsia="Times New Roman" w:cs="Arial"/>
          <w:lang w:val="es-CO" w:eastAsia="es-MX"/>
        </w:rPr>
        <w:t>el parámetro para el caso donde sea una frase</w:t>
      </w:r>
      <w:r w:rsidR="00821F84">
        <w:rPr>
          <w:rFonts w:ascii="Arial" w:hAnsi="Arial" w:eastAsia="Times New Roman" w:cs="Arial"/>
          <w:lang w:val="es-CO" w:eastAsia="es-MX"/>
        </w:rPr>
        <w:t>,</w:t>
      </w:r>
      <w:r w:rsidRPr="00A76173" w:rsidR="002C3CEA">
        <w:rPr>
          <w:rFonts w:ascii="Arial" w:hAnsi="Arial" w:eastAsia="Times New Roman" w:cs="Arial"/>
          <w:lang w:val="es-CO" w:eastAsia="es-MX"/>
        </w:rPr>
        <w:t xml:space="preserve"> y finalmente se va buscando en los lenguajes las diferentes palabras</w:t>
      </w:r>
      <w:r w:rsidRPr="00A76173" w:rsidR="00CE244B">
        <w:rPr>
          <w:rFonts w:ascii="Arial" w:hAnsi="Arial" w:eastAsia="Times New Roman" w:cs="Arial"/>
          <w:lang w:val="es-CO" w:eastAsia="es-MX"/>
        </w:rPr>
        <w:t xml:space="preserve"> o la palabra parámetro, todo esto se guarda en un arreglo y este se retorna. A continuación se muestra un ejemplo del resultado con la palabra “Human”.</w:t>
      </w:r>
    </w:p>
    <w:p w:rsidRPr="00FF7560" w:rsidR="00CE244B" w:rsidP="00727C7E" w:rsidRDefault="004E030C" w14:paraId="00B92BDE" w14:textId="0890A361">
      <w:pPr>
        <w:spacing w:before="100" w:beforeAutospacing="1" w:after="100" w:afterAutospacing="1" w:line="240" w:lineRule="auto"/>
        <w:jc w:val="center"/>
        <w:rPr>
          <w:rFonts w:ascii="Arial" w:hAnsi="Arial" w:eastAsia="Times New Roman" w:cs="Arial"/>
          <w:lang w:val="es-CO" w:eastAsia="es-MX"/>
        </w:rPr>
      </w:pPr>
      <w:ins w:author="Laura Juliana Mora Páez" w:date="2022-09-06T15:24:00Z" w:id="1">
        <w:r w:rsidRPr="00A76173">
          <w:rPr>
            <w:rFonts w:ascii="Arial" w:hAnsi="Arial" w:eastAsia="Times New Roman" w:cs="Arial"/>
            <w:lang w:val="es-CO" w:eastAsia="es-MX"/>
          </w:rPr>
          <w:drawing>
            <wp:inline distT="0" distB="0" distL="0" distR="0" wp14:anchorId="2FD8664E" wp14:editId="6F6EDCFA">
              <wp:extent cx="2349796" cy="1129551"/>
              <wp:effectExtent l="0" t="0" r="0" b="127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1289" cy="11398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Pr="00A76173" w:rsidR="00CE0FE8" w:rsidP="44D280B1" w:rsidRDefault="00FF7560" w14:paraId="069AE0E6" w14:textId="007E40EE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Arial" w:hAnsi="Arial" w:eastAsia="Times New Roman" w:cs="Arial"/>
          <w:lang w:val="es-CO" w:eastAsia="es-MX"/>
        </w:rPr>
      </w:pPr>
      <w:r w:rsidRPr="44D280B1" w:rsidR="44D280B1">
        <w:rPr>
          <w:rFonts w:ascii="Arial" w:hAnsi="Arial" w:eastAsia="Times New Roman" w:cs="Arial"/>
          <w:lang w:val="es-CO" w:eastAsia="es-MX"/>
        </w:rPr>
        <w:t>¿</w:t>
      </w:r>
      <w:r w:rsidRPr="44D280B1" w:rsidR="44D280B1">
        <w:rPr>
          <w:rFonts w:ascii="Arial" w:hAnsi="Arial" w:eastAsia="Times New Roman" w:cs="Arial"/>
          <w:lang w:val="es-CO" w:eastAsia="es-MX"/>
        </w:rPr>
        <w:t>Cómo</w:t>
      </w:r>
      <w:r w:rsidRPr="44D280B1" w:rsidR="44D280B1">
        <w:rPr>
          <w:rFonts w:ascii="Arial" w:hAnsi="Arial" w:eastAsia="Times New Roman" w:cs="Arial"/>
          <w:lang w:val="es-CO" w:eastAsia="es-MX"/>
        </w:rPr>
        <w:t xml:space="preserve"> se generan </w:t>
      </w:r>
      <w:r w:rsidRPr="44D280B1" w:rsidR="44D280B1">
        <w:rPr>
          <w:rFonts w:ascii="Arial" w:hAnsi="Arial" w:eastAsia="Times New Roman" w:cs="Arial"/>
          <w:lang w:val="es-CO" w:eastAsia="es-MX"/>
        </w:rPr>
        <w:t>hiperónimos</w:t>
      </w:r>
      <w:r w:rsidRPr="44D280B1" w:rsidR="44D280B1">
        <w:rPr>
          <w:rFonts w:ascii="Arial" w:hAnsi="Arial" w:eastAsia="Times New Roman" w:cs="Arial"/>
          <w:lang w:val="es-CO" w:eastAsia="es-MX"/>
        </w:rPr>
        <w:t xml:space="preserve"> e </w:t>
      </w:r>
      <w:r w:rsidRPr="44D280B1" w:rsidR="44D280B1">
        <w:rPr>
          <w:rFonts w:ascii="Arial" w:hAnsi="Arial" w:eastAsia="Times New Roman" w:cs="Arial"/>
          <w:lang w:val="es-CO" w:eastAsia="es-MX"/>
        </w:rPr>
        <w:t>hipónimos</w:t>
      </w:r>
      <w:r w:rsidRPr="44D280B1" w:rsidR="44D280B1">
        <w:rPr>
          <w:rFonts w:ascii="Arial" w:hAnsi="Arial" w:eastAsia="Times New Roman" w:cs="Arial"/>
          <w:lang w:val="es-CO" w:eastAsia="es-MX"/>
        </w:rPr>
        <w:t xml:space="preserve"> en </w:t>
      </w:r>
      <w:proofErr w:type="spellStart"/>
      <w:r w:rsidRPr="44D280B1" w:rsidR="44D280B1">
        <w:rPr>
          <w:rFonts w:ascii="Arial" w:hAnsi="Arial" w:eastAsia="Times New Roman" w:cs="Arial"/>
          <w:lang w:val="es-CO" w:eastAsia="es-MX"/>
        </w:rPr>
        <w:t>wordnet</w:t>
      </w:r>
      <w:proofErr w:type="spellEnd"/>
      <w:r w:rsidRPr="44D280B1" w:rsidR="44D280B1">
        <w:rPr>
          <w:rFonts w:ascii="Arial" w:hAnsi="Arial" w:eastAsia="Times New Roman" w:cs="Arial"/>
          <w:lang w:val="es-CO" w:eastAsia="es-MX"/>
        </w:rPr>
        <w:t xml:space="preserve">? Dar un ejemplo con Python y </w:t>
      </w:r>
      <w:proofErr w:type="spellStart"/>
      <w:r w:rsidRPr="44D280B1" w:rsidR="44D280B1">
        <w:rPr>
          <w:rFonts w:ascii="Arial" w:hAnsi="Arial" w:eastAsia="Times New Roman" w:cs="Arial"/>
          <w:lang w:val="es-CO" w:eastAsia="es-MX"/>
        </w:rPr>
        <w:t>Nltk</w:t>
      </w:r>
      <w:proofErr w:type="spellEnd"/>
      <w:r w:rsidRPr="44D280B1" w:rsidR="44D280B1">
        <w:rPr>
          <w:rFonts w:ascii="Arial" w:hAnsi="Arial" w:eastAsia="Times New Roman" w:cs="Arial"/>
          <w:lang w:val="es-CO" w:eastAsia="es-MX"/>
        </w:rPr>
        <w:t xml:space="preserve">. </w:t>
      </w:r>
    </w:p>
    <w:p w:rsidRPr="00A76173" w:rsidR="00A0488A" w:rsidP="44D280B1" w:rsidRDefault="00906423" w14:paraId="71FCA487" w14:textId="092EE1E6">
      <w:pPr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color w:val="auto" w:themeColor="text1"/>
          <w:lang w:val="es-CO" w:eastAsia="es-MX"/>
        </w:rPr>
      </w:pPr>
      <w:r w:rsidRPr="44D280B1" w:rsidR="44D280B1">
        <w:rPr>
          <w:rFonts w:ascii="Arial" w:hAnsi="Arial" w:eastAsia="Times New Roman" w:cs="Arial"/>
          <w:color w:val="auto"/>
          <w:lang w:val="es-CO" w:eastAsia="es-MX"/>
        </w:rPr>
        <w:t xml:space="preserve">Para generar los hiperónimos y los hipónimos en Word net, inicialmente se debe importar esta librería del corpus de </w:t>
      </w:r>
      <w:proofErr w:type="spellStart"/>
      <w:r w:rsidRPr="44D280B1" w:rsidR="44D280B1">
        <w:rPr>
          <w:rFonts w:ascii="Arial" w:hAnsi="Arial" w:eastAsia="Times New Roman" w:cs="Arial"/>
          <w:color w:val="auto"/>
          <w:lang w:val="es-CO" w:eastAsia="es-MX"/>
        </w:rPr>
        <w:t>nltk</w:t>
      </w:r>
      <w:proofErr w:type="spellEnd"/>
      <w:r w:rsidRPr="44D280B1" w:rsidR="44D280B1">
        <w:rPr>
          <w:rFonts w:ascii="Arial" w:hAnsi="Arial" w:eastAsia="Times New Roman" w:cs="Arial"/>
          <w:color w:val="auto"/>
          <w:lang w:val="es-CO" w:eastAsia="es-MX"/>
        </w:rPr>
        <w:t xml:space="preserve"> y se crea una variable llamada </w:t>
      </w:r>
      <w:proofErr w:type="spellStart"/>
      <w:r w:rsidRPr="44D280B1" w:rsidR="44D280B1">
        <w:rPr>
          <w:rFonts w:ascii="Arial" w:hAnsi="Arial" w:eastAsia="Times New Roman" w:cs="Arial"/>
          <w:color w:val="auto"/>
          <w:lang w:val="es-CO" w:eastAsia="es-MX"/>
        </w:rPr>
        <w:t>cat</w:t>
      </w:r>
      <w:proofErr w:type="spellEnd"/>
      <w:r w:rsidRPr="44D280B1" w:rsidR="44D280B1">
        <w:rPr>
          <w:rFonts w:ascii="Arial" w:hAnsi="Arial" w:eastAsia="Times New Roman" w:cs="Arial"/>
          <w:color w:val="auto"/>
          <w:lang w:val="es-CO" w:eastAsia="es-MX"/>
        </w:rPr>
        <w:t xml:space="preserve">, a la que se le asignan como resultado las palabras más cercanas obtenidas por la función de </w:t>
      </w:r>
      <w:proofErr w:type="spellStart"/>
      <w:r w:rsidRPr="44D280B1" w:rsidR="44D280B1">
        <w:rPr>
          <w:rFonts w:ascii="Arial" w:hAnsi="Arial" w:eastAsia="Times New Roman" w:cs="Arial"/>
          <w:color w:val="auto"/>
          <w:lang w:val="es-CO" w:eastAsia="es-MX"/>
        </w:rPr>
        <w:t>wordnet</w:t>
      </w:r>
      <w:proofErr w:type="spellEnd"/>
      <w:r w:rsidRPr="44D280B1" w:rsidR="44D280B1">
        <w:rPr>
          <w:rFonts w:ascii="Arial" w:hAnsi="Arial" w:eastAsia="Times New Roman" w:cs="Arial"/>
          <w:color w:val="auto"/>
          <w:lang w:val="es-CO" w:eastAsia="es-MX"/>
        </w:rPr>
        <w:t xml:space="preserve"> </w:t>
      </w:r>
      <w:proofErr w:type="spellStart"/>
      <w:r w:rsidRPr="44D280B1" w:rsidR="44D280B1">
        <w:rPr>
          <w:rFonts w:ascii="Arial" w:hAnsi="Arial" w:eastAsia="Times New Roman" w:cs="Arial"/>
          <w:color w:val="auto"/>
          <w:lang w:val="es-CO" w:eastAsia="es-MX"/>
        </w:rPr>
        <w:t>synet</w:t>
      </w:r>
      <w:proofErr w:type="spellEnd"/>
      <w:r w:rsidRPr="44D280B1" w:rsidR="44D280B1">
        <w:rPr>
          <w:rFonts w:ascii="Arial" w:hAnsi="Arial" w:eastAsia="Times New Roman" w:cs="Arial"/>
          <w:color w:val="auto"/>
          <w:lang w:val="es-CO" w:eastAsia="es-MX"/>
        </w:rPr>
        <w:t xml:space="preserve">. </w:t>
      </w:r>
    </w:p>
    <w:p w:rsidRPr="00A76173" w:rsidR="00346B5B" w:rsidP="44D280B1" w:rsidRDefault="00346B5B" w14:paraId="73EECF7F" w14:textId="2468611D">
      <w:pPr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color w:val="auto" w:themeColor="text1"/>
          <w:lang w:val="es-CO" w:eastAsia="es-MX"/>
        </w:rPr>
      </w:pPr>
      <w:r w:rsidRPr="44D280B1" w:rsidR="44D280B1">
        <w:rPr>
          <w:rFonts w:ascii="Arial" w:hAnsi="Arial" w:eastAsia="Times New Roman" w:cs="Arial"/>
          <w:color w:val="auto"/>
          <w:lang w:val="es-CO" w:eastAsia="es-MX"/>
        </w:rPr>
        <w:t xml:space="preserve">Con el fin de obtener los hipónimos se usa la función </w:t>
      </w:r>
      <w:proofErr w:type="spellStart"/>
      <w:r w:rsidRPr="44D280B1" w:rsidR="44D280B1">
        <w:rPr>
          <w:rFonts w:ascii="Arial" w:hAnsi="Arial" w:eastAsia="Times New Roman" w:cs="Arial"/>
          <w:color w:val="auto"/>
          <w:lang w:val="es-CO" w:eastAsia="es-MX"/>
        </w:rPr>
        <w:t>hyponyms</w:t>
      </w:r>
      <w:proofErr w:type="spellEnd"/>
      <w:r w:rsidRPr="44D280B1" w:rsidR="44D280B1">
        <w:rPr>
          <w:rFonts w:ascii="Arial" w:hAnsi="Arial" w:eastAsia="Times New Roman" w:cs="Arial"/>
          <w:color w:val="auto"/>
          <w:lang w:val="es-CO" w:eastAsia="es-MX"/>
        </w:rPr>
        <w:t>, la cual nos retorna dos tipos de datos, finalmente se obtienen los lemas de los tipos de d</w:t>
      </w:r>
      <w:r w:rsidRPr="44D280B1" w:rsidR="44D280B1">
        <w:rPr>
          <w:rFonts w:ascii="Arial" w:hAnsi="Arial" w:eastAsia="Times New Roman" w:cs="Arial"/>
          <w:color w:val="auto"/>
          <w:lang w:val="es-CO" w:eastAsia="es-MX"/>
        </w:rPr>
        <w:t>ato.</w:t>
      </w:r>
    </w:p>
    <w:p w:rsidR="44D280B1" w:rsidP="44D280B1" w:rsidRDefault="44D280B1" w14:paraId="36F4D0EC" w14:textId="00C3EE85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color w:val="auto"/>
          <w:lang w:val="es-CO" w:eastAsia="es-MX"/>
        </w:rPr>
      </w:pPr>
    </w:p>
    <w:p w:rsidRPr="00A76173" w:rsidR="00CE0FE8" w:rsidP="00CE0FE8" w:rsidRDefault="00CE0FE8" w14:paraId="1F3F3118" w14:textId="04F6D6E0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color w:val="000000" w:themeColor="text1"/>
          <w:lang w:val="es-CO" w:eastAsia="es-MX"/>
        </w:rPr>
      </w:pPr>
      <w:r w:rsidRPr="00A76173">
        <w:rPr>
          <w:rFonts w:ascii="Arial" w:hAnsi="Arial" w:eastAsia="Times New Roman" w:cs="Arial"/>
          <w:color w:val="000000" w:themeColor="text1"/>
          <w:lang w:val="es-CO" w:eastAsia="es-MX"/>
        </w:rPr>
        <w:lastRenderedPageBreak/>
        <w:t xml:space="preserve">Con el fin de obtener los hiperónimos </w:t>
      </w:r>
      <w:r w:rsidRPr="00A76173" w:rsidR="00E379C5">
        <w:rPr>
          <w:rFonts w:ascii="Arial" w:hAnsi="Arial" w:eastAsia="Times New Roman" w:cs="Arial"/>
          <w:color w:val="000000" w:themeColor="text1"/>
          <w:lang w:val="es-CO" w:eastAsia="es-MX"/>
        </w:rPr>
        <w:t xml:space="preserve">se utiliza la función </w:t>
      </w:r>
      <w:proofErr w:type="spellStart"/>
      <w:r w:rsidRPr="00A76173" w:rsidR="00E379C5">
        <w:rPr>
          <w:rFonts w:ascii="Arial" w:hAnsi="Arial" w:eastAsia="Times New Roman" w:cs="Arial"/>
          <w:color w:val="000000" w:themeColor="text1"/>
          <w:lang w:val="es-CO" w:eastAsia="es-MX"/>
        </w:rPr>
        <w:t>hypernyms</w:t>
      </w:r>
      <w:proofErr w:type="spellEnd"/>
      <w:r w:rsidR="009703B2">
        <w:rPr>
          <w:rFonts w:ascii="Arial" w:hAnsi="Arial" w:eastAsia="Times New Roman" w:cs="Arial"/>
          <w:color w:val="000000" w:themeColor="text1"/>
          <w:lang w:val="es-CO" w:eastAsia="es-MX"/>
        </w:rPr>
        <w:t>,</w:t>
      </w:r>
      <w:r w:rsidRPr="00A76173" w:rsidR="008D111C">
        <w:rPr>
          <w:rFonts w:ascii="Arial" w:hAnsi="Arial" w:eastAsia="Times New Roman" w:cs="Arial"/>
          <w:color w:val="000000" w:themeColor="text1"/>
          <w:lang w:val="es-CO" w:eastAsia="es-MX"/>
        </w:rPr>
        <w:t xml:space="preserve"> y obtenemos todas las palabras relacionadas a gato.</w:t>
      </w:r>
    </w:p>
    <w:p w:rsidRPr="00A76173" w:rsidR="00FF7560" w:rsidP="00C014D9" w:rsidRDefault="00FF7560" w14:paraId="49758DBB" w14:textId="159C6F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val="es-CO" w:eastAsia="es-MX"/>
        </w:rPr>
      </w:pPr>
      <w:r w:rsidRPr="00FF7560">
        <w:rPr>
          <w:rFonts w:ascii="Arial" w:hAnsi="Arial" w:eastAsia="Times New Roman" w:cs="Arial"/>
          <w:lang w:val="es-CO" w:eastAsia="es-MX"/>
        </w:rPr>
        <w:t xml:space="preserve">Crear un programa que divida en oraciones los 50 primeros </w:t>
      </w:r>
      <w:r w:rsidRPr="00A76173" w:rsidR="00B55566">
        <w:rPr>
          <w:rFonts w:ascii="Arial" w:hAnsi="Arial" w:eastAsia="Times New Roman" w:cs="Arial"/>
          <w:lang w:val="es-CO" w:eastAsia="es-MX"/>
        </w:rPr>
        <w:t>parágrafos</w:t>
      </w:r>
      <w:r w:rsidRPr="00FF7560">
        <w:rPr>
          <w:rFonts w:ascii="Arial" w:hAnsi="Arial" w:eastAsia="Times New Roman" w:cs="Arial"/>
          <w:lang w:val="es-CO" w:eastAsia="es-MX"/>
        </w:rPr>
        <w:t xml:space="preserve"> presentes en el libro seleccionado, haciendo uso de la </w:t>
      </w:r>
      <w:r w:rsidRPr="00A76173" w:rsidR="00B55566">
        <w:rPr>
          <w:rFonts w:ascii="Arial" w:hAnsi="Arial" w:eastAsia="Times New Roman" w:cs="Arial"/>
          <w:lang w:val="es-CO" w:eastAsia="es-MX"/>
        </w:rPr>
        <w:t>función</w:t>
      </w:r>
      <w:r w:rsidRPr="00FF7560">
        <w:rPr>
          <w:rFonts w:ascii="Arial" w:hAnsi="Arial" w:eastAsia="Times New Roman" w:cs="Arial"/>
          <w:lang w:val="es-CO" w:eastAsia="es-MX"/>
        </w:rPr>
        <w:t xml:space="preserve"> “</w:t>
      </w:r>
      <w:proofErr w:type="spellStart"/>
      <w:r w:rsidRPr="00FF7560">
        <w:rPr>
          <w:rFonts w:ascii="Arial" w:hAnsi="Arial" w:eastAsia="Times New Roman" w:cs="Arial"/>
          <w:lang w:val="es-CO" w:eastAsia="es-MX"/>
        </w:rPr>
        <w:t>sent_tokenize</w:t>
      </w:r>
      <w:proofErr w:type="spellEnd"/>
      <w:r w:rsidRPr="00FF7560">
        <w:rPr>
          <w:rFonts w:ascii="Arial" w:hAnsi="Arial" w:eastAsia="Times New Roman" w:cs="Arial"/>
          <w:lang w:val="es-CO" w:eastAsia="es-MX"/>
        </w:rPr>
        <w:t xml:space="preserve">”, y que calcule el </w:t>
      </w:r>
      <w:r w:rsidRPr="00A76173" w:rsidR="00B55566">
        <w:rPr>
          <w:rFonts w:ascii="Arial" w:hAnsi="Arial" w:eastAsia="Times New Roman" w:cs="Arial"/>
          <w:lang w:val="es-CO" w:eastAsia="es-MX"/>
        </w:rPr>
        <w:t>número</w:t>
      </w:r>
      <w:r w:rsidRPr="00FF7560">
        <w:rPr>
          <w:rFonts w:ascii="Arial" w:hAnsi="Arial" w:eastAsia="Times New Roman" w:cs="Arial"/>
          <w:lang w:val="es-CO" w:eastAsia="es-MX"/>
        </w:rPr>
        <w:t xml:space="preserve"> medio de oraciones por comentario. </w:t>
      </w:r>
    </w:p>
    <w:p w:rsidRPr="00FF7560" w:rsidR="00CE0FE8" w:rsidP="008E2B63" w:rsidRDefault="00962D83" w14:paraId="2D5DC6CE" w14:textId="0DD1D050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A76173">
        <w:rPr>
          <w:rFonts w:ascii="Arial" w:hAnsi="Arial" w:eastAsia="Times New Roman" w:cs="Arial"/>
          <w:lang w:val="es-CO" w:eastAsia="es-MX"/>
        </w:rPr>
        <w:t xml:space="preserve">Inicialmente se </w:t>
      </w:r>
      <w:r w:rsidRPr="00A76173" w:rsidR="0007108E">
        <w:rPr>
          <w:rFonts w:ascii="Arial" w:hAnsi="Arial" w:eastAsia="Times New Roman" w:cs="Arial"/>
          <w:lang w:val="es-CO" w:eastAsia="es-MX"/>
        </w:rPr>
        <w:t>selecciona como raw el libro mencionado anteriormente (cuentos_allan_poe_esp.txt)</w:t>
      </w:r>
      <w:r w:rsidRPr="00A76173" w:rsidR="00393030">
        <w:rPr>
          <w:rFonts w:ascii="Arial" w:hAnsi="Arial" w:eastAsia="Times New Roman" w:cs="Arial"/>
          <w:lang w:val="es-CO" w:eastAsia="es-MX"/>
        </w:rPr>
        <w:t xml:space="preserve">, se obtienen los párrafos usando el </w:t>
      </w:r>
      <w:proofErr w:type="spellStart"/>
      <w:r w:rsidRPr="00A76173" w:rsidR="00393030">
        <w:rPr>
          <w:rFonts w:ascii="Arial" w:hAnsi="Arial" w:eastAsia="Times New Roman" w:cs="Arial"/>
          <w:lang w:val="es-CO" w:eastAsia="es-MX"/>
        </w:rPr>
        <w:t>BlanklineTokenizer</w:t>
      </w:r>
      <w:proofErr w:type="spellEnd"/>
      <w:r w:rsidRPr="00A76173" w:rsidR="00393030">
        <w:rPr>
          <w:rFonts w:ascii="Arial" w:hAnsi="Arial" w:eastAsia="Times New Roman" w:cs="Arial"/>
          <w:lang w:val="es-CO" w:eastAsia="es-MX"/>
        </w:rPr>
        <w:t>()</w:t>
      </w:r>
      <w:r w:rsidRPr="00A76173" w:rsidR="00393030">
        <w:rPr>
          <w:rFonts w:ascii="Arial" w:hAnsi="Arial" w:eastAsia="Times New Roman" w:cs="Arial"/>
          <w:lang w:val="es-CO" w:eastAsia="es-MX"/>
        </w:rPr>
        <w:t xml:space="preserve"> en el libro</w:t>
      </w:r>
      <w:r w:rsidRPr="00A76173" w:rsidR="00BA6D27">
        <w:rPr>
          <w:rFonts w:ascii="Arial" w:hAnsi="Arial" w:eastAsia="Times New Roman" w:cs="Arial"/>
          <w:lang w:val="es-CO" w:eastAsia="es-MX"/>
        </w:rPr>
        <w:t xml:space="preserve">, posteriormente se pasa a </w:t>
      </w:r>
      <w:r w:rsidRPr="00A76173" w:rsidR="005423C1">
        <w:rPr>
          <w:rFonts w:ascii="Arial" w:hAnsi="Arial" w:eastAsia="Times New Roman" w:cs="Arial"/>
          <w:lang w:val="es-CO" w:eastAsia="es-MX"/>
        </w:rPr>
        <w:t>iterar en los párrafos obteniendo la cantidad de oraciones</w:t>
      </w:r>
      <w:r w:rsidR="00E00AE7">
        <w:rPr>
          <w:rFonts w:ascii="Arial" w:hAnsi="Arial" w:eastAsia="Times New Roman" w:cs="Arial"/>
          <w:lang w:val="es-CO" w:eastAsia="es-MX"/>
        </w:rPr>
        <w:t>,</w:t>
      </w:r>
      <w:r w:rsidRPr="00A76173" w:rsidR="005423C1">
        <w:rPr>
          <w:rFonts w:ascii="Arial" w:hAnsi="Arial" w:eastAsia="Times New Roman" w:cs="Arial"/>
          <w:lang w:val="es-CO" w:eastAsia="es-MX"/>
        </w:rPr>
        <w:t xml:space="preserve"> usando el </w:t>
      </w:r>
      <w:proofErr w:type="spellStart"/>
      <w:r w:rsidRPr="00A76173" w:rsidR="005423C1">
        <w:rPr>
          <w:rFonts w:ascii="Arial" w:hAnsi="Arial" w:eastAsia="Times New Roman" w:cs="Arial"/>
          <w:lang w:val="es-CO" w:eastAsia="es-MX"/>
        </w:rPr>
        <w:t>sent_tokenize</w:t>
      </w:r>
      <w:proofErr w:type="spellEnd"/>
      <w:r w:rsidRPr="00A76173" w:rsidR="008E2B63">
        <w:rPr>
          <w:rFonts w:ascii="Arial" w:hAnsi="Arial" w:eastAsia="Times New Roman" w:cs="Arial"/>
          <w:lang w:val="es-CO" w:eastAsia="es-MX"/>
        </w:rPr>
        <w:t xml:space="preserve"> en el párrafo correspondiente a la iteración, </w:t>
      </w:r>
      <w:r w:rsidRPr="00A76173" w:rsidR="003B6DA1">
        <w:rPr>
          <w:rFonts w:ascii="Arial" w:hAnsi="Arial" w:eastAsia="Times New Roman" w:cs="Arial"/>
          <w:lang w:val="es-CO" w:eastAsia="es-MX"/>
        </w:rPr>
        <w:t xml:space="preserve">tras obtener este dato se suma a la cuenta general de oraciones. Finalmente tras realizar todas la </w:t>
      </w:r>
      <w:r w:rsidRPr="00A76173" w:rsidR="00A51EB9">
        <w:rPr>
          <w:rFonts w:ascii="Arial" w:hAnsi="Arial" w:eastAsia="Times New Roman" w:cs="Arial"/>
          <w:lang w:val="es-CO" w:eastAsia="es-MX"/>
        </w:rPr>
        <w:t>iteraciones</w:t>
      </w:r>
      <w:r w:rsidR="001652D9">
        <w:rPr>
          <w:rFonts w:ascii="Arial" w:hAnsi="Arial" w:eastAsia="Times New Roman" w:cs="Arial"/>
          <w:lang w:val="es-CO" w:eastAsia="es-MX"/>
        </w:rPr>
        <w:t>,</w:t>
      </w:r>
      <w:r w:rsidRPr="00A76173" w:rsidR="003B6DA1">
        <w:rPr>
          <w:rFonts w:ascii="Arial" w:hAnsi="Arial" w:eastAsia="Times New Roman" w:cs="Arial"/>
          <w:lang w:val="es-CO" w:eastAsia="es-MX"/>
        </w:rPr>
        <w:t xml:space="preserve"> se divide la cantidad </w:t>
      </w:r>
      <w:r w:rsidRPr="00A76173" w:rsidR="00A51EB9">
        <w:rPr>
          <w:rFonts w:ascii="Arial" w:hAnsi="Arial" w:eastAsia="Times New Roman" w:cs="Arial"/>
          <w:lang w:val="es-CO" w:eastAsia="es-MX"/>
        </w:rPr>
        <w:t xml:space="preserve">general de oraciones entre 50 para obtener el promedio. </w:t>
      </w:r>
    </w:p>
    <w:p w:rsidRPr="00A76173" w:rsidR="00FF7560" w:rsidP="00A76173" w:rsidRDefault="00FF7560" w14:paraId="35FA9927" w14:textId="35B62E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FF7560">
        <w:rPr>
          <w:rFonts w:ascii="Arial" w:hAnsi="Arial" w:eastAsia="Times New Roman" w:cs="Arial"/>
          <w:lang w:val="es-CO" w:eastAsia="es-MX"/>
        </w:rPr>
        <w:t xml:space="preserve">Dividir en tokens el tweet referencia empleando los siguientes </w:t>
      </w:r>
      <w:proofErr w:type="spellStart"/>
      <w:r w:rsidRPr="00FF7560">
        <w:rPr>
          <w:rFonts w:ascii="Arial" w:hAnsi="Arial" w:eastAsia="Times New Roman" w:cs="Arial"/>
          <w:lang w:val="es-CO" w:eastAsia="es-MX"/>
        </w:rPr>
        <w:t>tokenizadores</w:t>
      </w:r>
      <w:proofErr w:type="spellEnd"/>
      <w:r w:rsidRPr="00FF7560">
        <w:rPr>
          <w:rFonts w:ascii="Arial" w:hAnsi="Arial" w:eastAsia="Times New Roman" w:cs="Arial"/>
          <w:lang w:val="es-CO" w:eastAsia="es-MX"/>
        </w:rPr>
        <w:t>:</w:t>
      </w:r>
      <w:r w:rsidRPr="00A76173" w:rsidR="00C014D9">
        <w:rPr>
          <w:rFonts w:ascii="Arial" w:hAnsi="Arial" w:eastAsia="Times New Roman" w:cs="Arial"/>
          <w:lang w:val="es-CO" w:eastAsia="es-MX"/>
        </w:rPr>
        <w:t xml:space="preserve"> </w:t>
      </w:r>
      <w:r w:rsidRPr="00FF7560">
        <w:rPr>
          <w:rFonts w:ascii="Arial" w:hAnsi="Arial" w:eastAsia="Times New Roman" w:cs="Arial"/>
          <w:lang w:eastAsia="es-MX"/>
        </w:rPr>
        <w:t>“</w:t>
      </w:r>
      <w:proofErr w:type="spellStart"/>
      <w:r w:rsidRPr="00FF7560">
        <w:rPr>
          <w:rFonts w:ascii="Arial" w:hAnsi="Arial" w:eastAsia="Times New Roman" w:cs="Arial"/>
          <w:lang w:eastAsia="es-MX"/>
        </w:rPr>
        <w:t>TreebankWordTokenizer</w:t>
      </w:r>
      <w:proofErr w:type="spellEnd"/>
      <w:r w:rsidRPr="00FF7560">
        <w:rPr>
          <w:rFonts w:ascii="Arial" w:hAnsi="Arial" w:eastAsia="Times New Roman" w:cs="Arial"/>
          <w:lang w:eastAsia="es-MX"/>
        </w:rPr>
        <w:t>”, “</w:t>
      </w:r>
      <w:proofErr w:type="spellStart"/>
      <w:r w:rsidRPr="00FF7560">
        <w:rPr>
          <w:rFonts w:ascii="Arial" w:hAnsi="Arial" w:eastAsia="Times New Roman" w:cs="Arial"/>
          <w:lang w:eastAsia="es-MX"/>
        </w:rPr>
        <w:t>WhitespaceTokenizer</w:t>
      </w:r>
      <w:proofErr w:type="spellEnd"/>
      <w:r w:rsidRPr="00FF7560">
        <w:rPr>
          <w:rFonts w:ascii="Arial" w:hAnsi="Arial" w:eastAsia="Times New Roman" w:cs="Arial"/>
          <w:lang w:eastAsia="es-MX"/>
        </w:rPr>
        <w:t>”, “</w:t>
      </w:r>
      <w:proofErr w:type="spellStart"/>
      <w:r w:rsidRPr="00FF7560">
        <w:rPr>
          <w:rFonts w:ascii="Arial" w:hAnsi="Arial" w:eastAsia="Times New Roman" w:cs="Arial"/>
          <w:lang w:eastAsia="es-MX"/>
        </w:rPr>
        <w:t>SpaceTokenizer</w:t>
      </w:r>
      <w:proofErr w:type="spellEnd"/>
      <w:r w:rsidRPr="00FF7560">
        <w:rPr>
          <w:rFonts w:ascii="Arial" w:hAnsi="Arial" w:eastAsia="Times New Roman" w:cs="Arial"/>
          <w:lang w:eastAsia="es-MX"/>
        </w:rPr>
        <w:t>” y “</w:t>
      </w:r>
      <w:proofErr w:type="spellStart"/>
      <w:r w:rsidRPr="00FF7560">
        <w:rPr>
          <w:rFonts w:ascii="Arial" w:hAnsi="Arial" w:eastAsia="Times New Roman" w:cs="Arial"/>
          <w:lang w:eastAsia="es-MX"/>
        </w:rPr>
        <w:t>WordPunctTokenizer</w:t>
      </w:r>
      <w:proofErr w:type="spellEnd"/>
      <w:r w:rsidRPr="00FF7560">
        <w:rPr>
          <w:rFonts w:ascii="Arial" w:hAnsi="Arial" w:eastAsia="Times New Roman" w:cs="Arial"/>
          <w:lang w:eastAsia="es-MX"/>
        </w:rPr>
        <w:t xml:space="preserve">”. </w:t>
      </w:r>
      <w:r w:rsidRPr="00FF7560">
        <w:rPr>
          <w:rFonts w:ascii="Arial" w:hAnsi="Arial" w:eastAsia="Times New Roman" w:cs="Arial"/>
          <w:lang w:val="es-CO" w:eastAsia="es-MX"/>
        </w:rPr>
        <w:t xml:space="preserve">¿Qué diferencias se observan en la salida producida por cada uno de ellos? </w:t>
      </w:r>
    </w:p>
    <w:p w:rsidRPr="00FF7560" w:rsidR="00A51EB9" w:rsidP="0075631B" w:rsidRDefault="00BE5C61" w14:paraId="29342401" w14:textId="3F65B346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A76173">
        <w:rPr>
          <w:rFonts w:ascii="Arial" w:hAnsi="Arial" w:eastAsia="Times New Roman" w:cs="Arial"/>
          <w:lang w:val="es-CO" w:eastAsia="es-MX"/>
        </w:rPr>
        <w:t xml:space="preserve">Tras utilizar los diferentes </w:t>
      </w:r>
      <w:proofErr w:type="spellStart"/>
      <w:r w:rsidRPr="00A76173">
        <w:rPr>
          <w:rFonts w:ascii="Arial" w:hAnsi="Arial" w:eastAsia="Times New Roman" w:cs="Arial"/>
          <w:lang w:val="es-CO" w:eastAsia="es-MX"/>
        </w:rPr>
        <w:t>tokenizadores</w:t>
      </w:r>
      <w:proofErr w:type="spellEnd"/>
      <w:r w:rsidRPr="00A76173">
        <w:rPr>
          <w:rFonts w:ascii="Arial" w:hAnsi="Arial" w:eastAsia="Times New Roman" w:cs="Arial"/>
          <w:lang w:val="es-CO" w:eastAsia="es-MX"/>
        </w:rPr>
        <w:t xml:space="preserve"> </w:t>
      </w:r>
      <w:r w:rsidRPr="00A76173" w:rsidR="00FB5198">
        <w:rPr>
          <w:rFonts w:ascii="Arial" w:hAnsi="Arial" w:eastAsia="Times New Roman" w:cs="Arial"/>
          <w:lang w:val="es-CO" w:eastAsia="es-MX"/>
        </w:rPr>
        <w:t>en el tweet (</w:t>
      </w:r>
      <w:r w:rsidRPr="00A76173" w:rsidR="00FB5198">
        <w:rPr>
          <w:rFonts w:ascii="Arial" w:hAnsi="Arial" w:eastAsia="Times New Roman" w:cs="Arial"/>
          <w:lang w:val="es-CO" w:eastAsia="es-MX"/>
        </w:rPr>
        <w:t xml:space="preserve">La </w:t>
      </w:r>
      <w:proofErr w:type="spellStart"/>
      <w:r w:rsidRPr="00A76173" w:rsidR="00FB5198">
        <w:rPr>
          <w:rFonts w:ascii="Arial" w:hAnsi="Arial" w:eastAsia="Times New Roman" w:cs="Arial"/>
          <w:lang w:val="es-CO" w:eastAsia="es-MX"/>
        </w:rPr>
        <w:t>sabiduria</w:t>
      </w:r>
      <w:proofErr w:type="spellEnd"/>
      <w:r w:rsidRPr="00A76173" w:rsidR="00FB5198">
        <w:rPr>
          <w:rFonts w:ascii="Arial" w:hAnsi="Arial" w:eastAsia="Times New Roman" w:cs="Arial"/>
          <w:lang w:val="es-CO" w:eastAsia="es-MX"/>
        </w:rPr>
        <w:t xml:space="preserve"> popular enseña.\</w:t>
      </w:r>
      <w:proofErr w:type="spellStart"/>
      <w:r w:rsidRPr="00A76173" w:rsidR="00FB5198">
        <w:rPr>
          <w:rFonts w:ascii="Arial" w:hAnsi="Arial" w:eastAsia="Times New Roman" w:cs="Arial"/>
          <w:lang w:val="es-CO" w:eastAsia="es-MX"/>
        </w:rPr>
        <w:t>n"Las</w:t>
      </w:r>
      <w:proofErr w:type="spellEnd"/>
      <w:r w:rsidRPr="00A76173" w:rsidR="00FB5198">
        <w:rPr>
          <w:rFonts w:ascii="Arial" w:hAnsi="Arial" w:eastAsia="Times New Roman" w:cs="Arial"/>
          <w:lang w:val="es-CO" w:eastAsia="es-MX"/>
        </w:rPr>
        <w:t xml:space="preserve"> adulaciones son como los perfumes: logran deleitar, pero no se deben tragar"</w:t>
      </w:r>
      <w:r w:rsidRPr="00A76173" w:rsidR="0075631B">
        <w:rPr>
          <w:rFonts w:ascii="Arial" w:hAnsi="Arial" w:eastAsia="Times New Roman" w:cs="Arial"/>
          <w:lang w:val="es-CO" w:eastAsia="es-MX"/>
        </w:rPr>
        <w:t>) se destaca que d</w:t>
      </w:r>
      <w:r w:rsidRPr="00A76173" w:rsidR="0075631B">
        <w:rPr>
          <w:rFonts w:ascii="Arial" w:hAnsi="Arial" w:eastAsia="Times New Roman" w:cs="Arial"/>
          <w:lang w:val="es-CO" w:eastAsia="es-MX"/>
        </w:rPr>
        <w:t>e las salidas</w:t>
      </w:r>
      <w:r w:rsidR="00D677C7">
        <w:rPr>
          <w:rFonts w:ascii="Arial" w:hAnsi="Arial" w:eastAsia="Times New Roman" w:cs="Arial"/>
          <w:lang w:val="es-CO" w:eastAsia="es-MX"/>
        </w:rPr>
        <w:t>,</w:t>
      </w:r>
      <w:r w:rsidRPr="00A76173" w:rsidR="0075631B">
        <w:rPr>
          <w:rFonts w:ascii="Arial" w:hAnsi="Arial" w:eastAsia="Times New Roman" w:cs="Arial"/>
          <w:lang w:val="es-CO" w:eastAsia="es-MX"/>
        </w:rPr>
        <w:t xml:space="preserve"> para este caso </w:t>
      </w:r>
      <w:r w:rsidRPr="00A76173" w:rsidR="0075631B">
        <w:rPr>
          <w:rFonts w:ascii="Arial" w:hAnsi="Arial" w:eastAsia="Times New Roman" w:cs="Arial"/>
          <w:lang w:val="es-CO" w:eastAsia="es-MX"/>
        </w:rPr>
        <w:t>específico</w:t>
      </w:r>
      <w:r w:rsidR="00327578">
        <w:rPr>
          <w:rFonts w:ascii="Arial" w:hAnsi="Arial" w:eastAsia="Times New Roman" w:cs="Arial"/>
          <w:lang w:val="es-CO" w:eastAsia="es-MX"/>
        </w:rPr>
        <w:t>,</w:t>
      </w:r>
      <w:r w:rsidRPr="00A76173" w:rsidR="0075631B">
        <w:rPr>
          <w:rFonts w:ascii="Arial" w:hAnsi="Arial" w:eastAsia="Times New Roman" w:cs="Arial"/>
          <w:lang w:val="es-CO" w:eastAsia="es-MX"/>
        </w:rPr>
        <w:t xml:space="preserve"> el </w:t>
      </w:r>
      <w:proofErr w:type="spellStart"/>
      <w:r w:rsidRPr="00A76173" w:rsidR="0075631B">
        <w:rPr>
          <w:rFonts w:ascii="Arial" w:hAnsi="Arial" w:eastAsia="Times New Roman" w:cs="Arial"/>
          <w:lang w:val="es-CO" w:eastAsia="es-MX"/>
        </w:rPr>
        <w:t>whitespace</w:t>
      </w:r>
      <w:proofErr w:type="spellEnd"/>
      <w:r w:rsidRPr="00A76173" w:rsidR="0075631B">
        <w:rPr>
          <w:rFonts w:ascii="Arial" w:hAnsi="Arial" w:eastAsia="Times New Roman" w:cs="Arial"/>
          <w:lang w:val="es-CO" w:eastAsia="es-MX"/>
        </w:rPr>
        <w:t xml:space="preserve"> </w:t>
      </w:r>
      <w:proofErr w:type="spellStart"/>
      <w:r w:rsidRPr="00A76173" w:rsidR="0075631B">
        <w:rPr>
          <w:rFonts w:ascii="Arial" w:hAnsi="Arial" w:eastAsia="Times New Roman" w:cs="Arial"/>
          <w:lang w:val="es-CO" w:eastAsia="es-MX"/>
        </w:rPr>
        <w:t>tokenizer</w:t>
      </w:r>
      <w:proofErr w:type="spellEnd"/>
      <w:r w:rsidRPr="00A76173" w:rsidR="0075631B">
        <w:rPr>
          <w:rFonts w:ascii="Arial" w:hAnsi="Arial" w:eastAsia="Times New Roman" w:cs="Arial"/>
          <w:lang w:val="es-CO" w:eastAsia="es-MX"/>
        </w:rPr>
        <w:t xml:space="preserve"> da un mejor resultado al solo incluir las palabras. Los otros </w:t>
      </w:r>
      <w:proofErr w:type="spellStart"/>
      <w:r w:rsidRPr="00A76173" w:rsidR="0075631B">
        <w:rPr>
          <w:rFonts w:ascii="Arial" w:hAnsi="Arial" w:eastAsia="Times New Roman" w:cs="Arial"/>
          <w:lang w:val="es-CO" w:eastAsia="es-MX"/>
        </w:rPr>
        <w:t>tokenizadores</w:t>
      </w:r>
      <w:proofErr w:type="spellEnd"/>
      <w:r w:rsidRPr="00A76173" w:rsidR="0075631B">
        <w:rPr>
          <w:rFonts w:ascii="Arial" w:hAnsi="Arial" w:eastAsia="Times New Roman" w:cs="Arial"/>
          <w:lang w:val="es-CO" w:eastAsia="es-MX"/>
        </w:rPr>
        <w:t xml:space="preserve"> tienen problemas con las comillas, y el </w:t>
      </w:r>
      <w:proofErr w:type="spellStart"/>
      <w:r w:rsidRPr="00A76173" w:rsidR="0075631B">
        <w:rPr>
          <w:rFonts w:ascii="Arial" w:hAnsi="Arial" w:eastAsia="Times New Roman" w:cs="Arial"/>
          <w:lang w:val="es-CO" w:eastAsia="es-MX"/>
        </w:rPr>
        <w:t>SpaceTokenizer</w:t>
      </w:r>
      <w:proofErr w:type="spellEnd"/>
      <w:r w:rsidRPr="00A76173" w:rsidR="0075631B">
        <w:rPr>
          <w:rFonts w:ascii="Arial" w:hAnsi="Arial" w:eastAsia="Times New Roman" w:cs="Arial"/>
          <w:lang w:val="es-CO" w:eastAsia="es-MX"/>
        </w:rPr>
        <w:t xml:space="preserve"> no identifica el salto de </w:t>
      </w:r>
      <w:r w:rsidRPr="00A76173" w:rsidR="0075631B">
        <w:rPr>
          <w:rFonts w:ascii="Arial" w:hAnsi="Arial" w:eastAsia="Times New Roman" w:cs="Arial"/>
          <w:lang w:val="es-CO" w:eastAsia="es-MX"/>
        </w:rPr>
        <w:t>línea</w:t>
      </w:r>
      <w:r w:rsidRPr="00A76173" w:rsidR="0075631B">
        <w:rPr>
          <w:rFonts w:ascii="Arial" w:hAnsi="Arial" w:eastAsia="Times New Roman" w:cs="Arial"/>
          <w:lang w:val="es-CO" w:eastAsia="es-MX"/>
        </w:rPr>
        <w:t>.</w:t>
      </w:r>
    </w:p>
    <w:p w:rsidRPr="00A76173" w:rsidR="00FF7560" w:rsidP="00A76173" w:rsidRDefault="00FF7560" w14:paraId="69D22E47" w14:textId="5055FA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FF7560">
        <w:rPr>
          <w:rFonts w:ascii="Arial" w:hAnsi="Arial" w:eastAsia="Times New Roman" w:cs="Arial"/>
          <w:lang w:val="es-CO" w:eastAsia="es-MX"/>
        </w:rPr>
        <w:t xml:space="preserve">Crear un </w:t>
      </w:r>
      <w:proofErr w:type="spellStart"/>
      <w:r w:rsidRPr="00FF7560">
        <w:rPr>
          <w:rFonts w:ascii="Arial" w:hAnsi="Arial" w:eastAsia="Times New Roman" w:cs="Arial"/>
          <w:lang w:val="es-CO" w:eastAsia="es-MX"/>
        </w:rPr>
        <w:t>tokenizador</w:t>
      </w:r>
      <w:proofErr w:type="spellEnd"/>
      <w:r w:rsidRPr="00FF7560">
        <w:rPr>
          <w:rFonts w:ascii="Arial" w:hAnsi="Arial" w:eastAsia="Times New Roman" w:cs="Arial"/>
          <w:lang w:val="es-CO" w:eastAsia="es-MX"/>
        </w:rPr>
        <w:t xml:space="preserve"> basado en expresiones regulares que extraiga </w:t>
      </w:r>
      <w:r w:rsidRPr="00A76173" w:rsidR="00B55566">
        <w:rPr>
          <w:rFonts w:ascii="Arial" w:hAnsi="Arial" w:eastAsia="Times New Roman" w:cs="Arial"/>
          <w:lang w:val="es-CO" w:eastAsia="es-MX"/>
        </w:rPr>
        <w:t>sólo</w:t>
      </w:r>
      <w:r w:rsidRPr="00FF7560">
        <w:rPr>
          <w:rFonts w:ascii="Arial" w:hAnsi="Arial" w:eastAsia="Times New Roman" w:cs="Arial"/>
          <w:lang w:val="es-CO" w:eastAsia="es-MX"/>
        </w:rPr>
        <w:t xml:space="preserve"> las palabras presentes en el texto, es decir, que no devuelva como salida los signos de </w:t>
      </w:r>
      <w:r w:rsidRPr="00A76173" w:rsidR="00C014D9">
        <w:rPr>
          <w:rFonts w:ascii="Arial" w:hAnsi="Arial" w:eastAsia="Times New Roman" w:cs="Arial"/>
          <w:lang w:val="es-CO" w:eastAsia="es-MX"/>
        </w:rPr>
        <w:t>puntuación</w:t>
      </w:r>
      <w:r w:rsidRPr="00FF7560">
        <w:rPr>
          <w:rFonts w:ascii="Arial" w:hAnsi="Arial" w:eastAsia="Times New Roman" w:cs="Arial"/>
          <w:lang w:val="es-CO" w:eastAsia="es-MX"/>
        </w:rPr>
        <w:t xml:space="preserve"> ni los tabuladores/saltos de </w:t>
      </w:r>
      <w:r w:rsidRPr="00A76173" w:rsidR="00C014D9">
        <w:rPr>
          <w:rFonts w:ascii="Arial" w:hAnsi="Arial" w:eastAsia="Times New Roman" w:cs="Arial"/>
          <w:lang w:val="es-CO" w:eastAsia="es-MX"/>
        </w:rPr>
        <w:t>línea</w:t>
      </w:r>
      <w:r w:rsidRPr="00FF7560">
        <w:rPr>
          <w:rFonts w:ascii="Arial" w:hAnsi="Arial" w:eastAsia="Times New Roman" w:cs="Arial"/>
          <w:lang w:val="es-CO" w:eastAsia="es-MX"/>
        </w:rPr>
        <w:t xml:space="preserve">... </w:t>
      </w:r>
      <w:r w:rsidRPr="00A76173" w:rsidR="00C014D9">
        <w:rPr>
          <w:rFonts w:ascii="Arial" w:hAnsi="Arial" w:eastAsia="Times New Roman" w:cs="Arial"/>
          <w:lang w:val="es-CO" w:eastAsia="es-MX"/>
        </w:rPr>
        <w:t>Además</w:t>
      </w:r>
      <w:r w:rsidRPr="00FF7560">
        <w:rPr>
          <w:rFonts w:ascii="Arial" w:hAnsi="Arial" w:eastAsia="Times New Roman" w:cs="Arial"/>
          <w:lang w:val="es-CO" w:eastAsia="es-MX"/>
        </w:rPr>
        <w:t xml:space="preserve">, el </w:t>
      </w:r>
      <w:proofErr w:type="spellStart"/>
      <w:r w:rsidRPr="00FF7560">
        <w:rPr>
          <w:rFonts w:ascii="Arial" w:hAnsi="Arial" w:eastAsia="Times New Roman" w:cs="Arial"/>
          <w:lang w:val="es-CO" w:eastAsia="es-MX"/>
        </w:rPr>
        <w:t>tokenizador</w:t>
      </w:r>
      <w:proofErr w:type="spellEnd"/>
      <w:r w:rsidRPr="00FF7560">
        <w:rPr>
          <w:rFonts w:ascii="Arial" w:hAnsi="Arial" w:eastAsia="Times New Roman" w:cs="Arial"/>
          <w:lang w:val="es-CO" w:eastAsia="es-MX"/>
        </w:rPr>
        <w:t xml:space="preserve"> no </w:t>
      </w:r>
      <w:r w:rsidRPr="00A76173" w:rsidR="00C014D9">
        <w:rPr>
          <w:rFonts w:ascii="Arial" w:hAnsi="Arial" w:eastAsia="Times New Roman" w:cs="Arial"/>
          <w:lang w:val="es-CO" w:eastAsia="es-MX"/>
        </w:rPr>
        <w:t>deberá</w:t>
      </w:r>
      <w:r w:rsidRPr="00FF7560">
        <w:rPr>
          <w:rFonts w:ascii="Arial" w:hAnsi="Arial" w:eastAsia="Times New Roman" w:cs="Arial"/>
          <w:lang w:val="es-CO" w:eastAsia="es-MX"/>
        </w:rPr>
        <w:t xml:space="preserve">́ separar las contracciones si existen. Probar con el tweet de referencia. </w:t>
      </w:r>
    </w:p>
    <w:p w:rsidRPr="00FF7560" w:rsidR="00A51EB9" w:rsidP="00A76173" w:rsidRDefault="007C4824" w14:paraId="0D6F4D50" w14:textId="2AC1C433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A76173">
        <w:rPr>
          <w:rFonts w:ascii="Arial" w:hAnsi="Arial" w:eastAsia="Times New Roman" w:cs="Arial"/>
          <w:lang w:val="es-CO" w:eastAsia="es-MX"/>
        </w:rPr>
        <w:t xml:space="preserve">Para crear el </w:t>
      </w:r>
      <w:proofErr w:type="spellStart"/>
      <w:r w:rsidRPr="00A76173">
        <w:rPr>
          <w:rFonts w:ascii="Arial" w:hAnsi="Arial" w:eastAsia="Times New Roman" w:cs="Arial"/>
          <w:lang w:val="es-CO" w:eastAsia="es-MX"/>
        </w:rPr>
        <w:t>tokenizador</w:t>
      </w:r>
      <w:proofErr w:type="spellEnd"/>
      <w:r w:rsidRPr="00A76173">
        <w:rPr>
          <w:rFonts w:ascii="Arial" w:hAnsi="Arial" w:eastAsia="Times New Roman" w:cs="Arial"/>
          <w:lang w:val="es-CO" w:eastAsia="es-MX"/>
        </w:rPr>
        <w:t xml:space="preserve"> </w:t>
      </w:r>
      <w:r w:rsidRPr="00A76173" w:rsidR="006E70E8">
        <w:rPr>
          <w:rFonts w:ascii="Arial" w:hAnsi="Arial" w:eastAsia="Times New Roman" w:cs="Arial"/>
          <w:lang w:val="es-CO" w:eastAsia="es-MX"/>
        </w:rPr>
        <w:t xml:space="preserve">se importa de </w:t>
      </w:r>
      <w:proofErr w:type="spellStart"/>
      <w:r w:rsidRPr="00A76173" w:rsidR="006E70E8">
        <w:rPr>
          <w:rFonts w:ascii="Arial" w:hAnsi="Arial" w:eastAsia="Times New Roman" w:cs="Arial"/>
          <w:lang w:val="es-CO" w:eastAsia="es-MX"/>
        </w:rPr>
        <w:t>nltk</w:t>
      </w:r>
      <w:proofErr w:type="spellEnd"/>
      <w:r w:rsidRPr="00A76173" w:rsidR="006E70E8">
        <w:rPr>
          <w:rFonts w:ascii="Arial" w:hAnsi="Arial" w:eastAsia="Times New Roman" w:cs="Arial"/>
          <w:lang w:val="es-CO" w:eastAsia="es-MX"/>
        </w:rPr>
        <w:t xml:space="preserve"> la función </w:t>
      </w:r>
      <w:proofErr w:type="spellStart"/>
      <w:r w:rsidRPr="00A76173" w:rsidR="006E70E8">
        <w:rPr>
          <w:rFonts w:ascii="Arial" w:hAnsi="Arial" w:eastAsia="Times New Roman" w:cs="Arial"/>
          <w:lang w:val="es-CO" w:eastAsia="es-MX"/>
        </w:rPr>
        <w:t>regexp_tokenize</w:t>
      </w:r>
      <w:proofErr w:type="spellEnd"/>
      <w:r w:rsidRPr="00A76173" w:rsidR="006E70E8">
        <w:rPr>
          <w:rFonts w:ascii="Arial" w:hAnsi="Arial" w:eastAsia="Times New Roman" w:cs="Arial"/>
          <w:lang w:val="es-CO" w:eastAsia="es-MX"/>
        </w:rPr>
        <w:t xml:space="preserve">, la cual tiene como parámetro el texto a </w:t>
      </w:r>
      <w:proofErr w:type="spellStart"/>
      <w:r w:rsidRPr="00A76173" w:rsidR="006E70E8">
        <w:rPr>
          <w:rFonts w:ascii="Arial" w:hAnsi="Arial" w:eastAsia="Times New Roman" w:cs="Arial"/>
          <w:lang w:val="es-CO" w:eastAsia="es-MX"/>
        </w:rPr>
        <w:t>tokenizar</w:t>
      </w:r>
      <w:proofErr w:type="spellEnd"/>
      <w:r w:rsidRPr="00A76173" w:rsidR="006E70E8">
        <w:rPr>
          <w:rFonts w:ascii="Arial" w:hAnsi="Arial" w:eastAsia="Times New Roman" w:cs="Arial"/>
          <w:lang w:val="es-CO" w:eastAsia="es-MX"/>
        </w:rPr>
        <w:t xml:space="preserve">, en este caso el tweet y los parámetros que para este caso son </w:t>
      </w:r>
      <w:r w:rsidRPr="00A76173" w:rsidR="00307442">
        <w:rPr>
          <w:rFonts w:ascii="Arial" w:hAnsi="Arial" w:eastAsia="Times New Roman" w:cs="Arial"/>
          <w:lang w:val="es-CO" w:eastAsia="es-MX"/>
        </w:rPr>
        <w:t>"\s|[\.,;:\"']"</w:t>
      </w:r>
      <w:r w:rsidRPr="00A76173" w:rsidR="006E70E8">
        <w:rPr>
          <w:rFonts w:ascii="Arial" w:hAnsi="Arial" w:eastAsia="Times New Roman" w:cs="Arial"/>
          <w:lang w:val="es-CO" w:eastAsia="es-MX"/>
        </w:rPr>
        <w:t xml:space="preserve"> </w:t>
      </w:r>
    </w:p>
    <w:p w:rsidRPr="00FF7560" w:rsidR="00FF7560" w:rsidP="00A76173" w:rsidRDefault="00FF7560" w14:paraId="3F465414" w14:textId="2641F0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lang w:val="es-CO" w:eastAsia="es-MX"/>
        </w:rPr>
      </w:pPr>
      <w:r w:rsidRPr="00FF7560">
        <w:rPr>
          <w:rFonts w:ascii="Arial" w:hAnsi="Arial" w:eastAsia="Times New Roman" w:cs="Arial"/>
          <w:lang w:val="es-CO" w:eastAsia="es-MX"/>
        </w:rPr>
        <w:t xml:space="preserve">Del libro seleccionado deben crear un programa en el que muestre la siguiente </w:t>
      </w:r>
      <w:r w:rsidRPr="00A76173" w:rsidR="00C014D9">
        <w:rPr>
          <w:rFonts w:ascii="Arial" w:hAnsi="Arial" w:eastAsia="Times New Roman" w:cs="Arial"/>
          <w:lang w:val="es-CO" w:eastAsia="es-MX"/>
        </w:rPr>
        <w:t>información</w:t>
      </w:r>
      <w:r w:rsidRPr="00FF7560">
        <w:rPr>
          <w:rFonts w:ascii="Arial" w:hAnsi="Arial" w:eastAsia="Times New Roman" w:cs="Arial"/>
          <w:lang w:val="es-CO" w:eastAsia="es-MX"/>
        </w:rPr>
        <w:t xml:space="preserve">: </w:t>
      </w:r>
    </w:p>
    <w:p w:rsidRPr="00FF7560" w:rsidR="00FF7560" w:rsidP="00927CB3" w:rsidRDefault="00FF7560" w14:paraId="08144787" w14:textId="11EB22B1">
      <w:pPr>
        <w:spacing w:before="100" w:beforeAutospacing="1" w:after="100" w:afterAutospacing="1" w:line="240" w:lineRule="auto"/>
        <w:ind w:left="1440"/>
        <w:rPr>
          <w:rFonts w:ascii="Arial" w:hAnsi="Arial" w:eastAsia="Times New Roman" w:cs="Arial"/>
          <w:lang w:val="es-CO" w:eastAsia="es-MX"/>
        </w:rPr>
      </w:pPr>
      <w:r w:rsidRPr="00FF7560">
        <w:rPr>
          <w:rFonts w:ascii="Arial" w:hAnsi="Arial" w:eastAsia="Times New Roman" w:cs="Arial"/>
          <w:lang w:val="es-CO" w:eastAsia="es-MX"/>
        </w:rPr>
        <w:t>1. Total de oraciones.</w:t>
      </w:r>
      <w:r w:rsidRPr="00FF7560">
        <w:rPr>
          <w:rFonts w:ascii="Arial" w:hAnsi="Arial" w:eastAsia="Times New Roman" w:cs="Arial"/>
          <w:lang w:val="es-CO" w:eastAsia="es-MX"/>
        </w:rPr>
        <w:br/>
      </w:r>
      <w:r w:rsidRPr="00FF7560">
        <w:rPr>
          <w:rFonts w:ascii="Arial" w:hAnsi="Arial" w:eastAsia="Times New Roman" w:cs="Arial"/>
          <w:lang w:val="es-CO" w:eastAsia="es-MX"/>
        </w:rPr>
        <w:t>2. Total de tokens.</w:t>
      </w:r>
      <w:r w:rsidRPr="00FF7560">
        <w:rPr>
          <w:rFonts w:ascii="Arial" w:hAnsi="Arial" w:eastAsia="Times New Roman" w:cs="Arial"/>
          <w:lang w:val="es-CO" w:eastAsia="es-MX"/>
        </w:rPr>
        <w:br/>
      </w:r>
      <w:r w:rsidRPr="00FF7560">
        <w:rPr>
          <w:rFonts w:ascii="Arial" w:hAnsi="Arial" w:eastAsia="Times New Roman" w:cs="Arial"/>
          <w:lang w:val="es-CO" w:eastAsia="es-MX"/>
        </w:rPr>
        <w:t xml:space="preserve">3. Total de palabras </w:t>
      </w:r>
      <w:r w:rsidRPr="00A76173" w:rsidR="00C014D9">
        <w:rPr>
          <w:rFonts w:ascii="Arial" w:hAnsi="Arial" w:eastAsia="Times New Roman" w:cs="Arial"/>
          <w:lang w:val="es-CO" w:eastAsia="es-MX"/>
        </w:rPr>
        <w:t>vacías</w:t>
      </w:r>
      <w:r w:rsidRPr="00FF7560">
        <w:rPr>
          <w:rFonts w:ascii="Arial" w:hAnsi="Arial" w:eastAsia="Times New Roman" w:cs="Arial"/>
          <w:lang w:val="es-CO" w:eastAsia="es-MX"/>
        </w:rPr>
        <w:t>.</w:t>
      </w:r>
      <w:r w:rsidRPr="00FF7560">
        <w:rPr>
          <w:rFonts w:ascii="Arial" w:hAnsi="Arial" w:eastAsia="Times New Roman" w:cs="Arial"/>
          <w:lang w:val="es-CO" w:eastAsia="es-MX"/>
        </w:rPr>
        <w:br/>
      </w:r>
      <w:r w:rsidRPr="00FF7560">
        <w:rPr>
          <w:rFonts w:ascii="Arial" w:hAnsi="Arial" w:eastAsia="Times New Roman" w:cs="Arial"/>
          <w:lang w:val="es-CO" w:eastAsia="es-MX"/>
        </w:rPr>
        <w:t xml:space="preserve">4. </w:t>
      </w:r>
      <w:r w:rsidRPr="00A76173" w:rsidR="00C014D9">
        <w:rPr>
          <w:rFonts w:ascii="Arial" w:hAnsi="Arial" w:eastAsia="Times New Roman" w:cs="Arial"/>
          <w:lang w:val="es-CO" w:eastAsia="es-MX"/>
        </w:rPr>
        <w:t>Número</w:t>
      </w:r>
      <w:r w:rsidRPr="00FF7560">
        <w:rPr>
          <w:rFonts w:ascii="Arial" w:hAnsi="Arial" w:eastAsia="Times New Roman" w:cs="Arial"/>
          <w:lang w:val="es-CO" w:eastAsia="es-MX"/>
        </w:rPr>
        <w:t xml:space="preserve"> medio de oraciones por comentario.</w:t>
      </w:r>
      <w:r w:rsidRPr="00FF7560">
        <w:rPr>
          <w:rFonts w:ascii="Arial" w:hAnsi="Arial" w:eastAsia="Times New Roman" w:cs="Arial"/>
          <w:lang w:val="es-CO" w:eastAsia="es-MX"/>
        </w:rPr>
        <w:br/>
      </w:r>
      <w:r w:rsidRPr="00FF7560">
        <w:rPr>
          <w:rFonts w:ascii="Arial" w:hAnsi="Arial" w:eastAsia="Times New Roman" w:cs="Arial"/>
          <w:lang w:val="es-CO" w:eastAsia="es-MX"/>
        </w:rPr>
        <w:t xml:space="preserve">5. </w:t>
      </w:r>
      <w:r w:rsidRPr="00A76173" w:rsidR="00C014D9">
        <w:rPr>
          <w:rFonts w:ascii="Arial" w:hAnsi="Arial" w:eastAsia="Times New Roman" w:cs="Arial"/>
          <w:lang w:val="es-CO" w:eastAsia="es-MX"/>
        </w:rPr>
        <w:t>Número</w:t>
      </w:r>
      <w:r w:rsidRPr="00FF7560">
        <w:rPr>
          <w:rFonts w:ascii="Arial" w:hAnsi="Arial" w:eastAsia="Times New Roman" w:cs="Arial"/>
          <w:lang w:val="es-CO" w:eastAsia="es-MX"/>
        </w:rPr>
        <w:t xml:space="preserve"> medio de tokens por </w:t>
      </w:r>
      <w:r w:rsidRPr="00A76173" w:rsidR="00C014D9">
        <w:rPr>
          <w:rFonts w:ascii="Arial" w:hAnsi="Arial" w:eastAsia="Times New Roman" w:cs="Arial"/>
          <w:lang w:val="es-CO" w:eastAsia="es-MX"/>
        </w:rPr>
        <w:t>oración</w:t>
      </w:r>
      <w:r w:rsidRPr="00FF7560">
        <w:rPr>
          <w:rFonts w:ascii="Arial" w:hAnsi="Arial" w:eastAsia="Times New Roman" w:cs="Arial"/>
          <w:lang w:val="es-CO" w:eastAsia="es-MX"/>
        </w:rPr>
        <w:t>.</w:t>
      </w:r>
      <w:r w:rsidRPr="00FF7560">
        <w:rPr>
          <w:rFonts w:ascii="Arial" w:hAnsi="Arial" w:eastAsia="Times New Roman" w:cs="Arial"/>
          <w:lang w:val="es-CO" w:eastAsia="es-MX"/>
        </w:rPr>
        <w:br/>
      </w:r>
      <w:r w:rsidRPr="00FF7560">
        <w:rPr>
          <w:rFonts w:ascii="Arial" w:hAnsi="Arial" w:eastAsia="Times New Roman" w:cs="Arial"/>
          <w:lang w:val="es-CO" w:eastAsia="es-MX"/>
        </w:rPr>
        <w:t xml:space="preserve">6. 5 </w:t>
      </w:r>
      <w:r w:rsidRPr="00A76173" w:rsidR="00C014D9">
        <w:rPr>
          <w:rFonts w:ascii="Arial" w:hAnsi="Arial" w:eastAsia="Times New Roman" w:cs="Arial"/>
          <w:lang w:val="es-CO" w:eastAsia="es-MX"/>
        </w:rPr>
        <w:t>raíces</w:t>
      </w:r>
      <w:r w:rsidRPr="00FF7560">
        <w:rPr>
          <w:rFonts w:ascii="Arial" w:hAnsi="Arial" w:eastAsia="Times New Roman" w:cs="Arial"/>
          <w:lang w:val="es-CO" w:eastAsia="es-MX"/>
        </w:rPr>
        <w:t xml:space="preserve"> </w:t>
      </w:r>
      <w:r w:rsidRPr="00A76173" w:rsidR="00C014D9">
        <w:rPr>
          <w:rFonts w:ascii="Arial" w:hAnsi="Arial" w:eastAsia="Times New Roman" w:cs="Arial"/>
          <w:lang w:val="es-CO" w:eastAsia="es-MX"/>
        </w:rPr>
        <w:t>más</w:t>
      </w:r>
      <w:r w:rsidRPr="00FF7560">
        <w:rPr>
          <w:rFonts w:ascii="Arial" w:hAnsi="Arial" w:eastAsia="Times New Roman" w:cs="Arial"/>
          <w:lang w:val="es-CO" w:eastAsia="es-MX"/>
        </w:rPr>
        <w:t xml:space="preserve"> comunes (sin tener en cuenta las palabras </w:t>
      </w:r>
      <w:r w:rsidRPr="00A76173" w:rsidR="00C014D9">
        <w:rPr>
          <w:rFonts w:ascii="Arial" w:hAnsi="Arial" w:eastAsia="Times New Roman" w:cs="Arial"/>
          <w:lang w:val="es-CO" w:eastAsia="es-MX"/>
        </w:rPr>
        <w:t>vacías</w:t>
      </w:r>
      <w:r w:rsidRPr="00FF7560">
        <w:rPr>
          <w:rFonts w:ascii="Arial" w:hAnsi="Arial" w:eastAsia="Times New Roman" w:cs="Arial"/>
          <w:lang w:val="es-CO" w:eastAsia="es-MX"/>
        </w:rPr>
        <w:t xml:space="preserve">). </w:t>
      </w:r>
    </w:p>
    <w:p w:rsidRPr="00A76173" w:rsidR="002A1C04" w:rsidP="00A76173" w:rsidRDefault="0049446B" w14:paraId="2C078E63" w14:textId="708B9BE9">
      <w:pPr>
        <w:jc w:val="both"/>
        <w:rPr>
          <w:rFonts w:ascii="Arial" w:hAnsi="Arial" w:cs="Arial"/>
          <w:lang w:val="es-CO"/>
        </w:rPr>
      </w:pPr>
      <w:r w:rsidRPr="00A76173">
        <w:rPr>
          <w:rFonts w:ascii="Arial" w:hAnsi="Arial" w:cs="Arial"/>
          <w:lang w:val="es-CO"/>
        </w:rPr>
        <w:t xml:space="preserve">Se crea una función </w:t>
      </w:r>
      <w:r w:rsidRPr="00A76173" w:rsidR="006C44A3">
        <w:rPr>
          <w:rFonts w:ascii="Arial" w:hAnsi="Arial" w:cs="Arial"/>
          <w:lang w:val="es-CO"/>
        </w:rPr>
        <w:t>“</w:t>
      </w:r>
      <w:proofErr w:type="spellStart"/>
      <w:r w:rsidRPr="00A76173" w:rsidR="006C44A3">
        <w:rPr>
          <w:rFonts w:ascii="Arial" w:hAnsi="Arial" w:cs="Arial"/>
          <w:lang w:val="es-CO"/>
        </w:rPr>
        <w:t>info_book</w:t>
      </w:r>
      <w:proofErr w:type="spellEnd"/>
      <w:r w:rsidRPr="00A76173" w:rsidR="006C44A3">
        <w:rPr>
          <w:rFonts w:ascii="Arial" w:hAnsi="Arial" w:cs="Arial"/>
          <w:lang w:val="es-CO"/>
        </w:rPr>
        <w:t>”</w:t>
      </w:r>
      <w:r w:rsidR="00F50550">
        <w:rPr>
          <w:rFonts w:ascii="Arial" w:hAnsi="Arial" w:cs="Arial"/>
          <w:lang w:val="es-CO"/>
        </w:rPr>
        <w:t>,</w:t>
      </w:r>
      <w:r w:rsidRPr="00A76173" w:rsidR="006C44A3">
        <w:rPr>
          <w:rFonts w:ascii="Arial" w:hAnsi="Arial" w:cs="Arial"/>
          <w:lang w:val="es-CO"/>
        </w:rPr>
        <w:t xml:space="preserve"> la cual recibe como parámetro el libro </w:t>
      </w:r>
      <w:r w:rsidRPr="00A76173" w:rsidR="002F2AC9">
        <w:rPr>
          <w:rFonts w:ascii="Arial" w:hAnsi="Arial" w:cs="Arial"/>
          <w:lang w:val="es-CO"/>
        </w:rPr>
        <w:t xml:space="preserve">donde </w:t>
      </w:r>
      <w:r w:rsidRPr="00A76173" w:rsidR="00FB06BA">
        <w:rPr>
          <w:rFonts w:ascii="Arial" w:hAnsi="Arial" w:cs="Arial"/>
          <w:lang w:val="es-CO"/>
        </w:rPr>
        <w:t xml:space="preserve">a </w:t>
      </w:r>
      <w:r w:rsidRPr="00A76173" w:rsidR="00CC1F33">
        <w:rPr>
          <w:rFonts w:ascii="Arial" w:hAnsi="Arial" w:cs="Arial"/>
          <w:lang w:val="es-CO"/>
        </w:rPr>
        <w:t>través</w:t>
      </w:r>
      <w:r w:rsidRPr="00A76173" w:rsidR="00FB06BA">
        <w:rPr>
          <w:rFonts w:ascii="Arial" w:hAnsi="Arial" w:cs="Arial"/>
          <w:lang w:val="es-CO"/>
        </w:rPr>
        <w:t xml:space="preserve"> del </w:t>
      </w:r>
      <w:proofErr w:type="spellStart"/>
      <w:r w:rsidRPr="00A76173" w:rsidR="00FB06BA">
        <w:rPr>
          <w:rFonts w:ascii="Arial" w:hAnsi="Arial" w:cs="Arial"/>
          <w:lang w:val="es-CO"/>
        </w:rPr>
        <w:t>sent_tokenize</w:t>
      </w:r>
      <w:proofErr w:type="spellEnd"/>
      <w:r w:rsidRPr="00A76173" w:rsidR="00FB06BA">
        <w:rPr>
          <w:rFonts w:ascii="Arial" w:hAnsi="Arial" w:cs="Arial"/>
          <w:lang w:val="es-CO"/>
        </w:rPr>
        <w:t xml:space="preserve"> se obtiene la cantidad de oraciones</w:t>
      </w:r>
      <w:r w:rsidRPr="00A76173" w:rsidR="00921776">
        <w:rPr>
          <w:rFonts w:ascii="Arial" w:hAnsi="Arial" w:cs="Arial"/>
          <w:lang w:val="es-CO"/>
        </w:rPr>
        <w:t>, a</w:t>
      </w:r>
      <w:r w:rsidRPr="00A76173" w:rsidR="00CC1F33">
        <w:rPr>
          <w:rFonts w:ascii="Arial" w:hAnsi="Arial" w:cs="Arial"/>
          <w:lang w:val="es-CO"/>
        </w:rPr>
        <w:t xml:space="preserve"> través</w:t>
      </w:r>
      <w:r w:rsidRPr="00A76173" w:rsidR="00921776">
        <w:rPr>
          <w:rFonts w:ascii="Arial" w:hAnsi="Arial" w:cs="Arial"/>
          <w:lang w:val="es-CO"/>
        </w:rPr>
        <w:t xml:space="preserve"> de la </w:t>
      </w:r>
      <w:r w:rsidRPr="00A76173" w:rsidR="00CC1F33">
        <w:rPr>
          <w:rFonts w:ascii="Arial" w:hAnsi="Arial" w:cs="Arial"/>
          <w:lang w:val="es-CO"/>
        </w:rPr>
        <w:t xml:space="preserve">función </w:t>
      </w:r>
      <w:proofErr w:type="spellStart"/>
      <w:r w:rsidRPr="00A76173" w:rsidR="00CC1F33">
        <w:rPr>
          <w:rFonts w:ascii="Arial" w:hAnsi="Arial" w:cs="Arial"/>
          <w:lang w:val="es-CO"/>
        </w:rPr>
        <w:t>words</w:t>
      </w:r>
      <w:proofErr w:type="spellEnd"/>
      <w:r w:rsidRPr="00A76173" w:rsidR="00CC1F33">
        <w:rPr>
          <w:rFonts w:ascii="Arial" w:hAnsi="Arial" w:cs="Arial"/>
          <w:lang w:val="es-CO"/>
        </w:rPr>
        <w:t xml:space="preserve"> se obtienen la cantidad de palabras y la cantidad de palabras vacías</w:t>
      </w:r>
      <w:r w:rsidRPr="00A76173" w:rsidR="003063DA">
        <w:rPr>
          <w:rFonts w:ascii="Arial" w:hAnsi="Arial" w:cs="Arial"/>
          <w:lang w:val="es-CO"/>
        </w:rPr>
        <w:t xml:space="preserve">, usando la función </w:t>
      </w:r>
      <w:proofErr w:type="spellStart"/>
      <w:r w:rsidRPr="00A76173" w:rsidR="00F95E79">
        <w:rPr>
          <w:rFonts w:ascii="Arial" w:hAnsi="Arial" w:cs="Arial"/>
          <w:lang w:val="es-CO"/>
        </w:rPr>
        <w:t>FreqDist</w:t>
      </w:r>
      <w:proofErr w:type="spellEnd"/>
      <w:r w:rsidRPr="00A76173" w:rsidR="00F95E79">
        <w:rPr>
          <w:rFonts w:ascii="Arial" w:hAnsi="Arial" w:cs="Arial"/>
          <w:lang w:val="es-CO"/>
        </w:rPr>
        <w:t xml:space="preserve"> junto con </w:t>
      </w:r>
      <w:proofErr w:type="spellStart"/>
      <w:r w:rsidRPr="00A76173" w:rsidR="00F95E79">
        <w:rPr>
          <w:rFonts w:ascii="Arial" w:hAnsi="Arial" w:cs="Arial"/>
          <w:lang w:val="es-CO"/>
        </w:rPr>
        <w:t>stem</w:t>
      </w:r>
      <w:proofErr w:type="spellEnd"/>
      <w:r w:rsidRPr="00A76173" w:rsidR="00F95E79">
        <w:rPr>
          <w:rFonts w:ascii="Arial" w:hAnsi="Arial" w:cs="Arial"/>
          <w:lang w:val="es-CO"/>
        </w:rPr>
        <w:t xml:space="preserve"> y </w:t>
      </w:r>
      <w:proofErr w:type="spellStart"/>
      <w:r w:rsidRPr="00A76173" w:rsidR="00F95E79">
        <w:rPr>
          <w:rFonts w:ascii="Arial" w:hAnsi="Arial" w:cs="Arial"/>
          <w:lang w:val="es-CO"/>
        </w:rPr>
        <w:t>most_common</w:t>
      </w:r>
      <w:proofErr w:type="spellEnd"/>
      <w:r w:rsidRPr="00A76173" w:rsidR="00F95E79">
        <w:rPr>
          <w:rFonts w:ascii="Arial" w:hAnsi="Arial" w:cs="Arial"/>
          <w:lang w:val="es-CO"/>
        </w:rPr>
        <w:t xml:space="preserve"> las 5 </w:t>
      </w:r>
      <w:r w:rsidRPr="00A76173" w:rsidR="00CC1F33">
        <w:rPr>
          <w:rFonts w:ascii="Arial" w:hAnsi="Arial" w:cs="Arial"/>
          <w:lang w:val="es-CO"/>
        </w:rPr>
        <w:t xml:space="preserve"> </w:t>
      </w:r>
      <w:r w:rsidRPr="00A76173" w:rsidR="00886E36">
        <w:rPr>
          <w:rFonts w:ascii="Arial" w:hAnsi="Arial" w:cs="Arial"/>
          <w:lang w:val="es-CO"/>
        </w:rPr>
        <w:t>raíces</w:t>
      </w:r>
      <w:r w:rsidRPr="00A76173" w:rsidR="00F303C9">
        <w:rPr>
          <w:rFonts w:ascii="Arial" w:hAnsi="Arial" w:cs="Arial"/>
          <w:lang w:val="es-CO"/>
        </w:rPr>
        <w:t xml:space="preserve"> más comunes</w:t>
      </w:r>
      <w:r w:rsidRPr="00A76173" w:rsidR="00886E36">
        <w:rPr>
          <w:rFonts w:ascii="Arial" w:hAnsi="Arial" w:cs="Arial"/>
          <w:lang w:val="es-CO"/>
        </w:rPr>
        <w:t xml:space="preserve">, adicionalmente se realizan los cálculos para el número medio de oraciones por comentario y el número medio de tokens por oración. </w:t>
      </w:r>
      <w:r w:rsidRPr="00A76173" w:rsidR="00F303C9">
        <w:rPr>
          <w:rFonts w:ascii="Arial" w:hAnsi="Arial" w:cs="Arial"/>
          <w:lang w:val="es-CO"/>
        </w:rPr>
        <w:t xml:space="preserve"> </w:t>
      </w:r>
    </w:p>
    <w:sectPr w:rsidRPr="00A76173" w:rsidR="002A1C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3307C"/>
    <w:multiLevelType w:val="multilevel"/>
    <w:tmpl w:val="9AEA79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86942"/>
    <w:multiLevelType w:val="multilevel"/>
    <w:tmpl w:val="ACA6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637692">
    <w:abstractNumId w:val="1"/>
  </w:num>
  <w:num w:numId="2" w16cid:durableId="8508002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a Juliana Mora Páez">
    <w15:presenceInfo w15:providerId="AD" w15:userId="S::mora_laura@javeriana.edu.co::3c55079f-1dbc-4130-a56b-49b13d1aeb3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BD8E61"/>
    <w:rsid w:val="0007108E"/>
    <w:rsid w:val="00151A71"/>
    <w:rsid w:val="001652D9"/>
    <w:rsid w:val="00166880"/>
    <w:rsid w:val="00190725"/>
    <w:rsid w:val="001E0920"/>
    <w:rsid w:val="001E1137"/>
    <w:rsid w:val="002A1C04"/>
    <w:rsid w:val="002C3CEA"/>
    <w:rsid w:val="002F2AC9"/>
    <w:rsid w:val="003063DA"/>
    <w:rsid w:val="00307442"/>
    <w:rsid w:val="00327578"/>
    <w:rsid w:val="00343BA1"/>
    <w:rsid w:val="00346B5B"/>
    <w:rsid w:val="003608E1"/>
    <w:rsid w:val="00393030"/>
    <w:rsid w:val="003B6DA1"/>
    <w:rsid w:val="00404D10"/>
    <w:rsid w:val="00420F6B"/>
    <w:rsid w:val="00490F8D"/>
    <w:rsid w:val="0049446B"/>
    <w:rsid w:val="0049766C"/>
    <w:rsid w:val="004E030C"/>
    <w:rsid w:val="004E7361"/>
    <w:rsid w:val="005423C1"/>
    <w:rsid w:val="00563CA1"/>
    <w:rsid w:val="006379D0"/>
    <w:rsid w:val="006B54A8"/>
    <w:rsid w:val="006C44A3"/>
    <w:rsid w:val="006E70E8"/>
    <w:rsid w:val="007176F8"/>
    <w:rsid w:val="00727C7E"/>
    <w:rsid w:val="00744CB4"/>
    <w:rsid w:val="0075631B"/>
    <w:rsid w:val="00763968"/>
    <w:rsid w:val="00773E71"/>
    <w:rsid w:val="00794A3D"/>
    <w:rsid w:val="007C4824"/>
    <w:rsid w:val="007E4EC6"/>
    <w:rsid w:val="007F281F"/>
    <w:rsid w:val="00821F84"/>
    <w:rsid w:val="00876B92"/>
    <w:rsid w:val="00886E36"/>
    <w:rsid w:val="008D111C"/>
    <w:rsid w:val="008E2B63"/>
    <w:rsid w:val="008E53F5"/>
    <w:rsid w:val="00906423"/>
    <w:rsid w:val="00921776"/>
    <w:rsid w:val="00922699"/>
    <w:rsid w:val="00927CB3"/>
    <w:rsid w:val="009324C0"/>
    <w:rsid w:val="0094780B"/>
    <w:rsid w:val="00962D83"/>
    <w:rsid w:val="009703B2"/>
    <w:rsid w:val="00970508"/>
    <w:rsid w:val="00994686"/>
    <w:rsid w:val="009B1389"/>
    <w:rsid w:val="009B30AA"/>
    <w:rsid w:val="009E4B67"/>
    <w:rsid w:val="00A0488A"/>
    <w:rsid w:val="00A1322A"/>
    <w:rsid w:val="00A223A4"/>
    <w:rsid w:val="00A225CF"/>
    <w:rsid w:val="00A51EB9"/>
    <w:rsid w:val="00A52768"/>
    <w:rsid w:val="00A76173"/>
    <w:rsid w:val="00A834FA"/>
    <w:rsid w:val="00A9196A"/>
    <w:rsid w:val="00AA2288"/>
    <w:rsid w:val="00AC74B6"/>
    <w:rsid w:val="00B14511"/>
    <w:rsid w:val="00B55566"/>
    <w:rsid w:val="00B608AF"/>
    <w:rsid w:val="00BA6D27"/>
    <w:rsid w:val="00BE5C61"/>
    <w:rsid w:val="00C014D9"/>
    <w:rsid w:val="00C23D2A"/>
    <w:rsid w:val="00C33ADF"/>
    <w:rsid w:val="00CB443C"/>
    <w:rsid w:val="00CC1F33"/>
    <w:rsid w:val="00CE0FE8"/>
    <w:rsid w:val="00CE244B"/>
    <w:rsid w:val="00CF5DB8"/>
    <w:rsid w:val="00D00915"/>
    <w:rsid w:val="00D07B62"/>
    <w:rsid w:val="00D2729D"/>
    <w:rsid w:val="00D677C7"/>
    <w:rsid w:val="00DC1A17"/>
    <w:rsid w:val="00DD1C21"/>
    <w:rsid w:val="00E00AE7"/>
    <w:rsid w:val="00E379C5"/>
    <w:rsid w:val="00E54DA5"/>
    <w:rsid w:val="00EE290D"/>
    <w:rsid w:val="00F1074B"/>
    <w:rsid w:val="00F12D5D"/>
    <w:rsid w:val="00F2183C"/>
    <w:rsid w:val="00F303C9"/>
    <w:rsid w:val="00F3214C"/>
    <w:rsid w:val="00F35A66"/>
    <w:rsid w:val="00F50550"/>
    <w:rsid w:val="00F95E79"/>
    <w:rsid w:val="00FA193A"/>
    <w:rsid w:val="00FB06BA"/>
    <w:rsid w:val="00FB5198"/>
    <w:rsid w:val="00FF7560"/>
    <w:rsid w:val="44D280B1"/>
    <w:rsid w:val="4EBD8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8E61"/>
  <w15:chartTrackingRefBased/>
  <w15:docId w15:val="{1082DB22-00C0-4264-8CC5-DD1A1027C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145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es-MX"/>
    </w:rPr>
  </w:style>
  <w:style w:type="character" w:styleId="normaltextrun" w:customStyle="1">
    <w:name w:val="normaltextrun"/>
    <w:basedOn w:val="Fuentedeprrafopredeter"/>
    <w:rsid w:val="00B14511"/>
  </w:style>
  <w:style w:type="character" w:styleId="eop" w:customStyle="1">
    <w:name w:val="eop"/>
    <w:basedOn w:val="Fuentedeprrafopredeter"/>
    <w:rsid w:val="00B14511"/>
  </w:style>
  <w:style w:type="paragraph" w:styleId="NormalWeb">
    <w:name w:val="Normal (Web)"/>
    <w:basedOn w:val="Normal"/>
    <w:uiPriority w:val="99"/>
    <w:semiHidden/>
    <w:unhideWhenUsed/>
    <w:rsid w:val="00FF75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es-MX"/>
    </w:rPr>
  </w:style>
  <w:style w:type="paragraph" w:styleId="Revisin">
    <w:name w:val="Revision"/>
    <w:hidden/>
    <w:uiPriority w:val="99"/>
    <w:semiHidden/>
    <w:rsid w:val="00CE244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51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 Juliana Mora Páez</dc:creator>
  <keywords/>
  <dc:description/>
  <lastModifiedBy>Guest User</lastModifiedBy>
  <revision>107</revision>
  <dcterms:created xsi:type="dcterms:W3CDTF">2022-09-06T15:37:00.0000000Z</dcterms:created>
  <dcterms:modified xsi:type="dcterms:W3CDTF">2022-09-06T22:17:32.8852532Z</dcterms:modified>
</coreProperties>
</file>